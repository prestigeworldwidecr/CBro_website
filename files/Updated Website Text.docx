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137" w:rsidRPr="007B2095" w:rsidRDefault="00D127F1" w:rsidP="00CA1AC7">
      <w:pPr>
        <w:pStyle w:val="Heading1"/>
      </w:pPr>
      <w:r w:rsidRPr="007B2095">
        <w:t xml:space="preserve">Updated </w:t>
      </w:r>
      <w:r w:rsidR="00717988" w:rsidRPr="007B2095">
        <w:t xml:space="preserve">CoBro Consulting </w:t>
      </w:r>
      <w:r w:rsidR="009148A7">
        <w:t>Website Text</w:t>
      </w:r>
    </w:p>
    <w:p w:rsidR="00D127F1" w:rsidRPr="007B2095" w:rsidRDefault="00D127F1" w:rsidP="00B35E30">
      <w:pPr>
        <w:jc w:val="both"/>
        <w:rPr>
          <w:b/>
          <w:sz w:val="24"/>
          <w:szCs w:val="24"/>
        </w:rPr>
      </w:pPr>
      <w:r w:rsidRPr="007B2095">
        <w:rPr>
          <w:b/>
          <w:sz w:val="24"/>
          <w:szCs w:val="24"/>
        </w:rPr>
        <w:t>Current Pages:</w:t>
      </w:r>
    </w:p>
    <w:p w:rsidR="00D127F1" w:rsidRPr="007B2095" w:rsidRDefault="00D127F1" w:rsidP="00B35E30">
      <w:pPr>
        <w:pStyle w:val="ListParagraph"/>
        <w:numPr>
          <w:ilvl w:val="0"/>
          <w:numId w:val="1"/>
        </w:numPr>
        <w:jc w:val="both"/>
        <w:rPr>
          <w:sz w:val="24"/>
          <w:szCs w:val="24"/>
        </w:rPr>
      </w:pPr>
      <w:r w:rsidRPr="007B2095">
        <w:rPr>
          <w:sz w:val="24"/>
          <w:szCs w:val="24"/>
        </w:rPr>
        <w:t>Home (General Info)</w:t>
      </w:r>
    </w:p>
    <w:p w:rsidR="00D127F1" w:rsidRPr="007B2095" w:rsidRDefault="00D127F1" w:rsidP="00B35E30">
      <w:pPr>
        <w:pStyle w:val="ListParagraph"/>
        <w:numPr>
          <w:ilvl w:val="0"/>
          <w:numId w:val="1"/>
        </w:numPr>
        <w:jc w:val="both"/>
        <w:rPr>
          <w:sz w:val="24"/>
          <w:szCs w:val="24"/>
        </w:rPr>
      </w:pPr>
      <w:r w:rsidRPr="007B2095">
        <w:rPr>
          <w:sz w:val="24"/>
          <w:szCs w:val="24"/>
        </w:rPr>
        <w:t>Services (Outlines Services)</w:t>
      </w:r>
    </w:p>
    <w:p w:rsidR="00D127F1" w:rsidRPr="007B2095" w:rsidRDefault="00652DF3" w:rsidP="00B35E30">
      <w:pPr>
        <w:pStyle w:val="ListParagraph"/>
        <w:numPr>
          <w:ilvl w:val="0"/>
          <w:numId w:val="1"/>
        </w:numPr>
        <w:jc w:val="both"/>
        <w:rPr>
          <w:sz w:val="24"/>
          <w:szCs w:val="24"/>
        </w:rPr>
      </w:pPr>
      <w:r w:rsidRPr="007B2095">
        <w:rPr>
          <w:sz w:val="24"/>
          <w:szCs w:val="24"/>
        </w:rPr>
        <w:t>COMPASS</w:t>
      </w:r>
      <w:r w:rsidR="00D127F1" w:rsidRPr="007B2095">
        <w:rPr>
          <w:sz w:val="24"/>
          <w:szCs w:val="24"/>
        </w:rPr>
        <w:t xml:space="preserve"> (Info on </w:t>
      </w:r>
      <w:r w:rsidRPr="007B2095">
        <w:rPr>
          <w:sz w:val="24"/>
          <w:szCs w:val="24"/>
        </w:rPr>
        <w:t>COMPASS</w:t>
      </w:r>
      <w:r w:rsidR="00D127F1" w:rsidRPr="007B2095">
        <w:rPr>
          <w:sz w:val="24"/>
          <w:szCs w:val="24"/>
        </w:rPr>
        <w:t>)</w:t>
      </w:r>
    </w:p>
    <w:p w:rsidR="00D127F1" w:rsidRPr="007B2095" w:rsidRDefault="00652DF3" w:rsidP="00B35E30">
      <w:pPr>
        <w:pStyle w:val="ListParagraph"/>
        <w:numPr>
          <w:ilvl w:val="0"/>
          <w:numId w:val="1"/>
        </w:numPr>
        <w:jc w:val="both"/>
        <w:rPr>
          <w:sz w:val="24"/>
          <w:szCs w:val="24"/>
        </w:rPr>
      </w:pPr>
      <w:r w:rsidRPr="007B2095">
        <w:rPr>
          <w:sz w:val="24"/>
          <w:szCs w:val="24"/>
        </w:rPr>
        <w:t>COMPASS</w:t>
      </w:r>
      <w:r w:rsidR="00D127F1" w:rsidRPr="007B2095">
        <w:rPr>
          <w:sz w:val="24"/>
          <w:szCs w:val="24"/>
        </w:rPr>
        <w:t xml:space="preserve"> Benefits</w:t>
      </w:r>
      <w:r w:rsidR="00D143A9" w:rsidRPr="007B2095">
        <w:rPr>
          <w:sz w:val="24"/>
          <w:szCs w:val="24"/>
        </w:rPr>
        <w:t xml:space="preserve"> (Benefits of </w:t>
      </w:r>
      <w:r w:rsidRPr="007B2095">
        <w:rPr>
          <w:sz w:val="24"/>
          <w:szCs w:val="24"/>
        </w:rPr>
        <w:t>COMPASS</w:t>
      </w:r>
      <w:r w:rsidR="00D143A9" w:rsidRPr="007B2095">
        <w:rPr>
          <w:sz w:val="24"/>
          <w:szCs w:val="24"/>
        </w:rPr>
        <w:t>)</w:t>
      </w:r>
    </w:p>
    <w:p w:rsidR="00D127F1" w:rsidRPr="007B2095" w:rsidRDefault="00652DF3" w:rsidP="00B35E30">
      <w:pPr>
        <w:pStyle w:val="ListParagraph"/>
        <w:numPr>
          <w:ilvl w:val="0"/>
          <w:numId w:val="1"/>
        </w:numPr>
        <w:jc w:val="both"/>
        <w:rPr>
          <w:sz w:val="24"/>
          <w:szCs w:val="24"/>
        </w:rPr>
      </w:pPr>
      <w:r w:rsidRPr="007B2095">
        <w:rPr>
          <w:sz w:val="24"/>
          <w:szCs w:val="24"/>
        </w:rPr>
        <w:t>COMPASS</w:t>
      </w:r>
      <w:r w:rsidR="00D127F1" w:rsidRPr="007B2095">
        <w:rPr>
          <w:sz w:val="24"/>
          <w:szCs w:val="24"/>
        </w:rPr>
        <w:t xml:space="preserve"> Match</w:t>
      </w:r>
      <w:r w:rsidR="00D143A9" w:rsidRPr="007B2095">
        <w:rPr>
          <w:sz w:val="24"/>
          <w:szCs w:val="24"/>
        </w:rPr>
        <w:t xml:space="preserve"> (Info on </w:t>
      </w:r>
      <w:r w:rsidRPr="007B2095">
        <w:rPr>
          <w:sz w:val="24"/>
          <w:szCs w:val="24"/>
        </w:rPr>
        <w:t>COMPASS</w:t>
      </w:r>
      <w:r w:rsidR="00D143A9" w:rsidRPr="007B2095">
        <w:rPr>
          <w:sz w:val="24"/>
          <w:szCs w:val="24"/>
        </w:rPr>
        <w:t xml:space="preserve"> Match)</w:t>
      </w:r>
    </w:p>
    <w:p w:rsidR="00D127F1" w:rsidRPr="007B2095" w:rsidRDefault="00D127F1" w:rsidP="00B35E30">
      <w:pPr>
        <w:pStyle w:val="ListParagraph"/>
        <w:numPr>
          <w:ilvl w:val="0"/>
          <w:numId w:val="1"/>
        </w:numPr>
        <w:jc w:val="both"/>
        <w:rPr>
          <w:sz w:val="24"/>
          <w:szCs w:val="24"/>
        </w:rPr>
      </w:pPr>
      <w:r w:rsidRPr="007B2095">
        <w:rPr>
          <w:sz w:val="24"/>
          <w:szCs w:val="24"/>
        </w:rPr>
        <w:t>Team</w:t>
      </w:r>
      <w:r w:rsidR="00D143A9" w:rsidRPr="007B2095">
        <w:rPr>
          <w:sz w:val="24"/>
          <w:szCs w:val="24"/>
        </w:rPr>
        <w:t xml:space="preserve"> (Staff)</w:t>
      </w:r>
    </w:p>
    <w:p w:rsidR="00D127F1" w:rsidRPr="007B2095" w:rsidRDefault="00D127F1" w:rsidP="00B35E30">
      <w:pPr>
        <w:pStyle w:val="ListParagraph"/>
        <w:numPr>
          <w:ilvl w:val="0"/>
          <w:numId w:val="1"/>
        </w:numPr>
        <w:jc w:val="both"/>
        <w:rPr>
          <w:sz w:val="24"/>
          <w:szCs w:val="24"/>
        </w:rPr>
      </w:pPr>
      <w:r w:rsidRPr="007B2095">
        <w:rPr>
          <w:sz w:val="24"/>
          <w:szCs w:val="24"/>
        </w:rPr>
        <w:t>Contact</w:t>
      </w:r>
    </w:p>
    <w:p w:rsidR="00D127F1" w:rsidRPr="007B2095" w:rsidRDefault="00D127F1" w:rsidP="00B35E30">
      <w:pPr>
        <w:pStyle w:val="ListParagraph"/>
        <w:numPr>
          <w:ilvl w:val="0"/>
          <w:numId w:val="1"/>
        </w:numPr>
        <w:jc w:val="both"/>
        <w:rPr>
          <w:sz w:val="24"/>
          <w:szCs w:val="24"/>
        </w:rPr>
      </w:pPr>
      <w:r w:rsidRPr="007B2095">
        <w:rPr>
          <w:sz w:val="24"/>
          <w:szCs w:val="24"/>
        </w:rPr>
        <w:t>CoBro Brochure</w:t>
      </w:r>
    </w:p>
    <w:p w:rsidR="00D127F1" w:rsidRPr="007B2095" w:rsidRDefault="00D127F1" w:rsidP="00B35E30">
      <w:pPr>
        <w:jc w:val="both"/>
        <w:rPr>
          <w:b/>
          <w:sz w:val="24"/>
          <w:szCs w:val="24"/>
        </w:rPr>
      </w:pPr>
      <w:r w:rsidRPr="007B2095">
        <w:rPr>
          <w:b/>
          <w:sz w:val="24"/>
          <w:szCs w:val="24"/>
        </w:rPr>
        <w:t>Proposed Pages:</w:t>
      </w:r>
    </w:p>
    <w:p w:rsidR="009148A7" w:rsidRDefault="00D127F1" w:rsidP="00B35E30">
      <w:pPr>
        <w:pStyle w:val="ListParagraph"/>
        <w:numPr>
          <w:ilvl w:val="0"/>
          <w:numId w:val="2"/>
        </w:numPr>
        <w:jc w:val="both"/>
        <w:rPr>
          <w:sz w:val="24"/>
          <w:szCs w:val="24"/>
        </w:rPr>
      </w:pPr>
      <w:r w:rsidRPr="007B2095">
        <w:rPr>
          <w:sz w:val="24"/>
          <w:szCs w:val="24"/>
        </w:rPr>
        <w:t>Home</w:t>
      </w:r>
      <w:r w:rsidR="00D143A9" w:rsidRPr="007B2095">
        <w:rPr>
          <w:sz w:val="24"/>
          <w:szCs w:val="24"/>
        </w:rPr>
        <w:t xml:space="preserve"> </w:t>
      </w:r>
    </w:p>
    <w:p w:rsidR="00D127F1" w:rsidRPr="007B2095" w:rsidRDefault="00D127F1" w:rsidP="00B35E30">
      <w:pPr>
        <w:pStyle w:val="ListParagraph"/>
        <w:numPr>
          <w:ilvl w:val="0"/>
          <w:numId w:val="2"/>
        </w:numPr>
        <w:jc w:val="both"/>
        <w:rPr>
          <w:sz w:val="24"/>
          <w:szCs w:val="24"/>
        </w:rPr>
      </w:pPr>
      <w:r w:rsidRPr="007B2095">
        <w:rPr>
          <w:sz w:val="24"/>
          <w:szCs w:val="24"/>
        </w:rPr>
        <w:t>Services</w:t>
      </w:r>
      <w:r w:rsidR="00D143A9" w:rsidRPr="007B2095">
        <w:rPr>
          <w:sz w:val="24"/>
          <w:szCs w:val="24"/>
        </w:rPr>
        <w:t xml:space="preserve"> </w:t>
      </w:r>
    </w:p>
    <w:p w:rsidR="00652DF3" w:rsidRPr="007B2095" w:rsidRDefault="00652DF3" w:rsidP="00652DF3">
      <w:pPr>
        <w:pStyle w:val="ListParagraph"/>
        <w:numPr>
          <w:ilvl w:val="1"/>
          <w:numId w:val="2"/>
        </w:numPr>
        <w:jc w:val="both"/>
        <w:rPr>
          <w:sz w:val="24"/>
          <w:szCs w:val="24"/>
        </w:rPr>
      </w:pPr>
      <w:r w:rsidRPr="007B2095">
        <w:rPr>
          <w:sz w:val="24"/>
          <w:szCs w:val="24"/>
        </w:rPr>
        <w:t>Research and Evaluation Services</w:t>
      </w:r>
    </w:p>
    <w:p w:rsidR="00652DF3" w:rsidRPr="007B2095" w:rsidRDefault="00652DF3" w:rsidP="00652DF3">
      <w:pPr>
        <w:pStyle w:val="ListParagraph"/>
        <w:numPr>
          <w:ilvl w:val="1"/>
          <w:numId w:val="2"/>
        </w:numPr>
        <w:jc w:val="both"/>
        <w:rPr>
          <w:sz w:val="24"/>
          <w:szCs w:val="24"/>
        </w:rPr>
      </w:pPr>
      <w:r w:rsidRPr="007B2095">
        <w:rPr>
          <w:sz w:val="24"/>
          <w:szCs w:val="24"/>
        </w:rPr>
        <w:t>Data Management Services</w:t>
      </w:r>
    </w:p>
    <w:p w:rsidR="00D127F1" w:rsidRPr="007B2095" w:rsidRDefault="00D127F1" w:rsidP="00B35E30">
      <w:pPr>
        <w:pStyle w:val="ListParagraph"/>
        <w:numPr>
          <w:ilvl w:val="0"/>
          <w:numId w:val="2"/>
        </w:numPr>
        <w:jc w:val="both"/>
        <w:rPr>
          <w:sz w:val="24"/>
          <w:szCs w:val="24"/>
        </w:rPr>
      </w:pPr>
      <w:r w:rsidRPr="007B2095">
        <w:rPr>
          <w:sz w:val="24"/>
          <w:szCs w:val="24"/>
        </w:rPr>
        <w:t>Data Systems</w:t>
      </w:r>
      <w:r w:rsidR="00D143A9" w:rsidRPr="007B2095">
        <w:rPr>
          <w:sz w:val="24"/>
          <w:szCs w:val="24"/>
        </w:rPr>
        <w:t xml:space="preserve"> </w:t>
      </w:r>
    </w:p>
    <w:p w:rsidR="00D143A9" w:rsidRPr="007B2095" w:rsidRDefault="00652DF3" w:rsidP="00B35E30">
      <w:pPr>
        <w:pStyle w:val="ListParagraph"/>
        <w:numPr>
          <w:ilvl w:val="1"/>
          <w:numId w:val="2"/>
        </w:numPr>
        <w:jc w:val="both"/>
        <w:rPr>
          <w:sz w:val="24"/>
          <w:szCs w:val="24"/>
        </w:rPr>
      </w:pPr>
      <w:r w:rsidRPr="007B2095">
        <w:rPr>
          <w:sz w:val="24"/>
          <w:szCs w:val="24"/>
        </w:rPr>
        <w:t>COMPASS</w:t>
      </w:r>
    </w:p>
    <w:p w:rsidR="00D143A9" w:rsidRPr="007B2095" w:rsidRDefault="00E20C4D" w:rsidP="00B35E30">
      <w:pPr>
        <w:pStyle w:val="ListParagraph"/>
        <w:numPr>
          <w:ilvl w:val="1"/>
          <w:numId w:val="2"/>
        </w:numPr>
        <w:jc w:val="both"/>
        <w:rPr>
          <w:sz w:val="24"/>
          <w:szCs w:val="24"/>
        </w:rPr>
      </w:pPr>
      <w:r w:rsidRPr="007B2095">
        <w:rPr>
          <w:sz w:val="24"/>
          <w:szCs w:val="24"/>
        </w:rPr>
        <w:t>COMPASSMatch</w:t>
      </w:r>
    </w:p>
    <w:p w:rsidR="00D127F1" w:rsidRPr="007B2095" w:rsidRDefault="00CA1AC7" w:rsidP="00B35E30">
      <w:pPr>
        <w:pStyle w:val="ListParagraph"/>
        <w:numPr>
          <w:ilvl w:val="0"/>
          <w:numId w:val="2"/>
        </w:numPr>
        <w:jc w:val="both"/>
        <w:rPr>
          <w:sz w:val="24"/>
          <w:szCs w:val="24"/>
        </w:rPr>
      </w:pPr>
      <w:r w:rsidRPr="007B2095">
        <w:rPr>
          <w:sz w:val="24"/>
          <w:szCs w:val="24"/>
        </w:rPr>
        <w:t xml:space="preserve">Our </w:t>
      </w:r>
      <w:r w:rsidR="00D127F1" w:rsidRPr="007B2095">
        <w:rPr>
          <w:sz w:val="24"/>
          <w:szCs w:val="24"/>
        </w:rPr>
        <w:t>Clients</w:t>
      </w:r>
      <w:r w:rsidR="00D143A9" w:rsidRPr="007B2095">
        <w:rPr>
          <w:sz w:val="24"/>
          <w:szCs w:val="24"/>
        </w:rPr>
        <w:t xml:space="preserve"> </w:t>
      </w:r>
    </w:p>
    <w:p w:rsidR="005F4E6F" w:rsidRPr="007B2095" w:rsidRDefault="00CA1AC7" w:rsidP="005F4E6F">
      <w:pPr>
        <w:pStyle w:val="ListParagraph"/>
        <w:numPr>
          <w:ilvl w:val="0"/>
          <w:numId w:val="2"/>
        </w:numPr>
        <w:jc w:val="both"/>
        <w:rPr>
          <w:sz w:val="24"/>
          <w:szCs w:val="24"/>
        </w:rPr>
      </w:pPr>
      <w:r w:rsidRPr="007B2095">
        <w:rPr>
          <w:sz w:val="24"/>
          <w:szCs w:val="24"/>
        </w:rPr>
        <w:t>Our Team</w:t>
      </w:r>
    </w:p>
    <w:p w:rsidR="00D127F1" w:rsidRPr="007B2095" w:rsidRDefault="00D127F1" w:rsidP="00B35E30">
      <w:pPr>
        <w:pStyle w:val="ListParagraph"/>
        <w:numPr>
          <w:ilvl w:val="0"/>
          <w:numId w:val="2"/>
        </w:numPr>
        <w:jc w:val="both"/>
        <w:rPr>
          <w:sz w:val="24"/>
          <w:szCs w:val="24"/>
        </w:rPr>
      </w:pPr>
      <w:r w:rsidRPr="007B2095">
        <w:rPr>
          <w:sz w:val="24"/>
          <w:szCs w:val="24"/>
        </w:rPr>
        <w:t>Resources</w:t>
      </w:r>
      <w:r w:rsidR="00D143A9" w:rsidRPr="007B2095">
        <w:rPr>
          <w:sz w:val="24"/>
          <w:szCs w:val="24"/>
        </w:rPr>
        <w:t xml:space="preserve"> </w:t>
      </w:r>
    </w:p>
    <w:p w:rsidR="005F4E6F" w:rsidRPr="007B2095" w:rsidRDefault="005F4E6F" w:rsidP="00B35E30">
      <w:pPr>
        <w:pStyle w:val="ListParagraph"/>
        <w:numPr>
          <w:ilvl w:val="0"/>
          <w:numId w:val="2"/>
        </w:numPr>
        <w:jc w:val="both"/>
        <w:rPr>
          <w:sz w:val="24"/>
          <w:szCs w:val="24"/>
        </w:rPr>
      </w:pPr>
      <w:r w:rsidRPr="007B2095">
        <w:rPr>
          <w:sz w:val="24"/>
          <w:szCs w:val="24"/>
        </w:rPr>
        <w:t>Contact Us</w:t>
      </w:r>
    </w:p>
    <w:p w:rsidR="00D127F1" w:rsidRPr="007B2095" w:rsidRDefault="00D127F1" w:rsidP="005F4E6F">
      <w:pPr>
        <w:pStyle w:val="Heading1"/>
      </w:pPr>
      <w:r w:rsidRPr="007B2095">
        <w:rPr>
          <w:sz w:val="24"/>
        </w:rPr>
        <w:br w:type="page"/>
      </w:r>
      <w:r w:rsidRPr="007B2095">
        <w:lastRenderedPageBreak/>
        <w:t>Home</w:t>
      </w:r>
    </w:p>
    <w:p w:rsidR="00226CCE" w:rsidRPr="007B2095" w:rsidRDefault="00226CCE" w:rsidP="00B35E30">
      <w:pPr>
        <w:pStyle w:val="HTMLPreformatted"/>
        <w:jc w:val="both"/>
        <w:rPr>
          <w:rFonts w:asciiTheme="minorHAnsi" w:hAnsiTheme="minorHAnsi" w:cs="Calibri"/>
          <w:sz w:val="24"/>
          <w:szCs w:val="24"/>
        </w:rPr>
      </w:pPr>
      <w:r w:rsidRPr="007B2095">
        <w:rPr>
          <w:rFonts w:asciiTheme="minorHAnsi" w:hAnsiTheme="minorHAnsi" w:cs="Calibri"/>
          <w:sz w:val="24"/>
          <w:szCs w:val="24"/>
        </w:rPr>
        <w:t>CoBro Consulting is a research and consulting firm that provides evaluation services and data management systems within the education field, nationwide. We specialize in development and support of large scale data management systems, and comprehensive program evaluation, including survey services, data analysis, and professional results reporting. Our senior staff ha</w:t>
      </w:r>
      <w:r w:rsidR="00037809">
        <w:rPr>
          <w:rFonts w:asciiTheme="minorHAnsi" w:hAnsiTheme="minorHAnsi" w:cs="Calibri"/>
          <w:sz w:val="24"/>
          <w:szCs w:val="24"/>
        </w:rPr>
        <w:t>s</w:t>
      </w:r>
      <w:r w:rsidRPr="007B2095">
        <w:rPr>
          <w:rFonts w:asciiTheme="minorHAnsi" w:hAnsiTheme="minorHAnsi" w:cs="Calibri"/>
          <w:sz w:val="24"/>
          <w:szCs w:val="24"/>
        </w:rPr>
        <w:t xml:space="preserve"> extensive experience providing data management and evaluation services for education reform programs across the country.</w:t>
      </w:r>
    </w:p>
    <w:p w:rsidR="00226CCE" w:rsidRPr="007B2095" w:rsidRDefault="00226CCE" w:rsidP="00B35E30">
      <w:pPr>
        <w:pStyle w:val="HTMLPreformatted"/>
        <w:jc w:val="both"/>
        <w:rPr>
          <w:rFonts w:asciiTheme="minorHAnsi" w:hAnsiTheme="minorHAnsi" w:cs="Calibri"/>
          <w:sz w:val="24"/>
          <w:szCs w:val="24"/>
        </w:rPr>
      </w:pPr>
    </w:p>
    <w:p w:rsidR="00226CCE" w:rsidRPr="007B2095" w:rsidRDefault="00226CCE" w:rsidP="00B35E30">
      <w:pPr>
        <w:pStyle w:val="HTMLPreformatted"/>
        <w:jc w:val="both"/>
        <w:rPr>
          <w:rFonts w:asciiTheme="minorHAnsi" w:hAnsiTheme="minorHAnsi" w:cs="Calibri"/>
          <w:sz w:val="24"/>
          <w:szCs w:val="24"/>
        </w:rPr>
      </w:pPr>
      <w:r w:rsidRPr="007B2095">
        <w:rPr>
          <w:rFonts w:asciiTheme="minorHAnsi" w:hAnsiTheme="minorHAnsi" w:cs="Calibri"/>
          <w:sz w:val="24"/>
          <w:szCs w:val="24"/>
        </w:rPr>
        <w:t xml:space="preserve">One of CoBro Consulting’s core products is the </w:t>
      </w:r>
      <w:r w:rsidR="00652DF3" w:rsidRPr="007B2095">
        <w:rPr>
          <w:rFonts w:asciiTheme="minorHAnsi" w:hAnsiTheme="minorHAnsi" w:cs="Calibri"/>
          <w:sz w:val="24"/>
          <w:szCs w:val="24"/>
        </w:rPr>
        <w:t>COMPASS</w:t>
      </w:r>
      <w:r w:rsidRPr="007B2095">
        <w:rPr>
          <w:rFonts w:asciiTheme="minorHAnsi" w:hAnsiTheme="minorHAnsi" w:cs="Calibri"/>
          <w:sz w:val="24"/>
          <w:szCs w:val="24"/>
        </w:rPr>
        <w:t xml:space="preserve"> system, created especially for education programs to facilitate data management, student tracking, statistical analysis, and progress reporting. Our programmers customize </w:t>
      </w:r>
      <w:r w:rsidR="00652DF3" w:rsidRPr="007B2095">
        <w:rPr>
          <w:rFonts w:asciiTheme="minorHAnsi" w:hAnsiTheme="minorHAnsi" w:cs="Calibri"/>
          <w:sz w:val="24"/>
          <w:szCs w:val="24"/>
        </w:rPr>
        <w:t>COMPASS</w:t>
      </w:r>
      <w:r w:rsidRPr="007B2095">
        <w:rPr>
          <w:rFonts w:asciiTheme="minorHAnsi" w:hAnsiTheme="minorHAnsi" w:cs="Calibri"/>
          <w:sz w:val="24"/>
          <w:szCs w:val="24"/>
        </w:rPr>
        <w:t xml:space="preserve"> to meet each client’s needs and to maximize the efficiency and evaluation capacity of each program. </w:t>
      </w:r>
    </w:p>
    <w:p w:rsidR="001D47CE" w:rsidRPr="007B2095" w:rsidRDefault="001D47CE" w:rsidP="00B35E30">
      <w:pPr>
        <w:pStyle w:val="HTMLPreformatted"/>
        <w:jc w:val="both"/>
        <w:rPr>
          <w:rFonts w:asciiTheme="minorHAnsi" w:hAnsiTheme="minorHAnsi" w:cs="Calibri"/>
          <w:sz w:val="24"/>
          <w:szCs w:val="24"/>
        </w:rPr>
      </w:pPr>
    </w:p>
    <w:p w:rsidR="001D47CE" w:rsidRPr="007B2095" w:rsidRDefault="001D47CE" w:rsidP="001D47CE">
      <w:pPr>
        <w:pStyle w:val="BodyText"/>
        <w:tabs>
          <w:tab w:val="clear" w:pos="-720"/>
          <w:tab w:val="clear" w:pos="0"/>
        </w:tabs>
        <w:rPr>
          <w:rFonts w:asciiTheme="minorHAnsi" w:hAnsiTheme="minorHAnsi" w:cs="Calibri"/>
          <w:sz w:val="24"/>
          <w:szCs w:val="24"/>
        </w:rPr>
      </w:pPr>
      <w:r w:rsidRPr="007B2095">
        <w:rPr>
          <w:rFonts w:asciiTheme="minorHAnsi" w:hAnsiTheme="minorHAnsi" w:cs="Calibri"/>
          <w:sz w:val="24"/>
          <w:szCs w:val="24"/>
        </w:rPr>
        <w:t xml:space="preserve">We are confident that CoBro Consulting services and systems offer an ideal solution to educational program data management and evaluation needs. </w:t>
      </w:r>
      <w:r w:rsidRPr="007B2095">
        <w:rPr>
          <w:rFonts w:asciiTheme="minorHAnsi" w:hAnsiTheme="minorHAnsi"/>
          <w:sz w:val="24"/>
          <w:szCs w:val="24"/>
        </w:rPr>
        <w:t xml:space="preserve">As such, </w:t>
      </w:r>
      <w:r w:rsidR="00CA1AC7" w:rsidRPr="007B2095">
        <w:rPr>
          <w:rFonts w:asciiTheme="minorHAnsi" w:hAnsiTheme="minorHAnsi"/>
          <w:sz w:val="24"/>
          <w:szCs w:val="24"/>
        </w:rPr>
        <w:t>are continually looking to establish</w:t>
      </w:r>
      <w:r w:rsidRPr="007B2095">
        <w:rPr>
          <w:rFonts w:asciiTheme="minorHAnsi" w:hAnsiTheme="minorHAnsi"/>
          <w:sz w:val="24"/>
          <w:szCs w:val="24"/>
        </w:rPr>
        <w:t xml:space="preserve"> successful partnership</w:t>
      </w:r>
      <w:r w:rsidR="00CA1AC7" w:rsidRPr="007B2095">
        <w:rPr>
          <w:rFonts w:asciiTheme="minorHAnsi" w:hAnsiTheme="minorHAnsi"/>
          <w:sz w:val="24"/>
          <w:szCs w:val="24"/>
        </w:rPr>
        <w:t>s</w:t>
      </w:r>
      <w:r w:rsidRPr="007B2095">
        <w:rPr>
          <w:rFonts w:asciiTheme="minorHAnsi" w:hAnsiTheme="minorHAnsi"/>
          <w:sz w:val="24"/>
          <w:szCs w:val="24"/>
        </w:rPr>
        <w:t xml:space="preserve"> with new programs and clients. Please contact us for more information and a </w:t>
      </w:r>
      <w:r w:rsidR="00CA1AC7" w:rsidRPr="007B2095">
        <w:rPr>
          <w:rFonts w:asciiTheme="minorHAnsi" w:hAnsiTheme="minorHAnsi"/>
          <w:sz w:val="24"/>
          <w:szCs w:val="24"/>
        </w:rPr>
        <w:t xml:space="preserve">request a </w:t>
      </w:r>
      <w:r w:rsidRPr="007B2095">
        <w:rPr>
          <w:rFonts w:asciiTheme="minorHAnsi" w:hAnsiTheme="minorHAnsi"/>
          <w:sz w:val="24"/>
          <w:szCs w:val="24"/>
        </w:rPr>
        <w:t>quote today!</w:t>
      </w:r>
    </w:p>
    <w:p w:rsidR="00226CCE" w:rsidRPr="007B2095" w:rsidRDefault="00226CCE" w:rsidP="00B35E30">
      <w:pPr>
        <w:pStyle w:val="HTMLPreformatted"/>
        <w:jc w:val="both"/>
        <w:rPr>
          <w:rFonts w:asciiTheme="minorHAnsi" w:hAnsiTheme="minorHAnsi" w:cs="Calibri"/>
          <w:sz w:val="24"/>
          <w:szCs w:val="24"/>
        </w:rPr>
      </w:pPr>
    </w:p>
    <w:p w:rsidR="00D127F1" w:rsidRPr="007B2095" w:rsidRDefault="00D127F1" w:rsidP="005F4E6F">
      <w:pPr>
        <w:pStyle w:val="Heading1"/>
      </w:pPr>
      <w:r w:rsidRPr="007B2095">
        <w:t>Services</w:t>
      </w:r>
    </w:p>
    <w:p w:rsidR="00D127F1" w:rsidRPr="007B2095" w:rsidRDefault="00336A05" w:rsidP="005F4E6F">
      <w:pPr>
        <w:pStyle w:val="Heading2"/>
      </w:pPr>
      <w:r w:rsidRPr="007B2095">
        <w:t>Research and Evaluation Services</w:t>
      </w:r>
    </w:p>
    <w:p w:rsidR="00336A05" w:rsidRPr="007B2095" w:rsidRDefault="001D47CE" w:rsidP="00B35E30">
      <w:pPr>
        <w:pStyle w:val="BodyText"/>
        <w:rPr>
          <w:rFonts w:asciiTheme="minorHAnsi" w:hAnsiTheme="minorHAnsi"/>
          <w:sz w:val="24"/>
          <w:szCs w:val="24"/>
        </w:rPr>
      </w:pPr>
      <w:r w:rsidRPr="007B2095">
        <w:rPr>
          <w:rFonts w:asciiTheme="minorHAnsi" w:hAnsiTheme="minorHAnsi" w:cs="Calibri"/>
          <w:sz w:val="24"/>
          <w:szCs w:val="24"/>
        </w:rPr>
        <w:t>CoBro Consulting's senior</w:t>
      </w:r>
      <w:r w:rsidR="00336A05" w:rsidRPr="007B2095">
        <w:rPr>
          <w:rFonts w:asciiTheme="minorHAnsi" w:hAnsiTheme="minorHAnsi" w:cs="Calibri"/>
          <w:sz w:val="24"/>
          <w:szCs w:val="24"/>
        </w:rPr>
        <w:t xml:space="preserve"> staff have extensive experience conducting broad-scale research projects, including program evaluation, statistical analyses, relational database design, survey services, focus group facilitation, structured interviews, and development of professional results reports. </w:t>
      </w:r>
      <w:r w:rsidR="00336A05" w:rsidRPr="007B2095">
        <w:rPr>
          <w:rFonts w:asciiTheme="minorHAnsi" w:hAnsiTheme="minorHAnsi"/>
          <w:sz w:val="24"/>
          <w:szCs w:val="24"/>
        </w:rPr>
        <w:t xml:space="preserve">CoBro consultants have a deep and extensive understanding of educational program evaluation needs. The following details </w:t>
      </w:r>
      <w:r w:rsidRPr="007B2095">
        <w:rPr>
          <w:rFonts w:asciiTheme="minorHAnsi" w:hAnsiTheme="minorHAnsi"/>
          <w:sz w:val="24"/>
          <w:szCs w:val="24"/>
        </w:rPr>
        <w:t xml:space="preserve">research and </w:t>
      </w:r>
      <w:r w:rsidR="00336A05" w:rsidRPr="007B2095">
        <w:rPr>
          <w:rFonts w:asciiTheme="minorHAnsi" w:hAnsiTheme="minorHAnsi"/>
          <w:sz w:val="24"/>
          <w:szCs w:val="24"/>
        </w:rPr>
        <w:t xml:space="preserve">evaluation services provided by CoBro Consulting. </w:t>
      </w:r>
    </w:p>
    <w:p w:rsidR="00336A05" w:rsidRPr="007B2095" w:rsidRDefault="00336A05" w:rsidP="00B35E30">
      <w:pPr>
        <w:pStyle w:val="BodyText"/>
        <w:rPr>
          <w:rFonts w:asciiTheme="minorHAnsi" w:hAnsiTheme="minorHAnsi"/>
          <w:b/>
          <w:sz w:val="24"/>
          <w:szCs w:val="24"/>
        </w:rPr>
      </w:pPr>
    </w:p>
    <w:p w:rsidR="00B35E30" w:rsidRPr="007B2095" w:rsidRDefault="00B35E30" w:rsidP="00A34FE2">
      <w:pPr>
        <w:pStyle w:val="NormalWeb"/>
        <w:shd w:val="clear" w:color="auto" w:fill="FFFFFF"/>
        <w:spacing w:before="0" w:beforeAutospacing="0" w:after="0" w:afterAutospacing="0" w:line="255" w:lineRule="atLeast"/>
        <w:ind w:left="288"/>
        <w:jc w:val="both"/>
        <w:textAlignment w:val="baseline"/>
        <w:rPr>
          <w:rFonts w:asciiTheme="minorHAnsi" w:hAnsiTheme="minorHAnsi" w:cs="Arial"/>
          <w:b/>
          <w:bCs/>
          <w:iCs/>
          <w:bdr w:val="none" w:sz="0" w:space="0" w:color="auto" w:frame="1"/>
        </w:rPr>
      </w:pPr>
      <w:r w:rsidRPr="007B2095">
        <w:rPr>
          <w:rStyle w:val="Strong"/>
          <w:rFonts w:asciiTheme="minorHAnsi" w:hAnsiTheme="minorHAnsi" w:cs="Arial"/>
          <w:iCs/>
          <w:bdr w:val="none" w:sz="0" w:space="0" w:color="auto" w:frame="1"/>
        </w:rPr>
        <w:t>Needs Assessment</w:t>
      </w:r>
      <w:r w:rsidR="00A34FE2" w:rsidRPr="007B2095">
        <w:rPr>
          <w:rStyle w:val="Strong"/>
          <w:rFonts w:asciiTheme="minorHAnsi" w:hAnsiTheme="minorHAnsi" w:cs="Arial"/>
          <w:b w:val="0"/>
          <w:iCs/>
          <w:bdr w:val="none" w:sz="0" w:space="0" w:color="auto" w:frame="1"/>
        </w:rPr>
        <w:t xml:space="preserve"> -</w:t>
      </w:r>
      <w:r w:rsidR="00A34FE2" w:rsidRPr="007B2095">
        <w:rPr>
          <w:rStyle w:val="Strong"/>
          <w:rFonts w:asciiTheme="minorHAnsi" w:hAnsiTheme="minorHAnsi" w:cs="Arial"/>
          <w:iCs/>
          <w:bdr w:val="none" w:sz="0" w:space="0" w:color="auto" w:frame="1"/>
        </w:rPr>
        <w:t xml:space="preserve"> </w:t>
      </w:r>
      <w:r w:rsidRPr="007B2095">
        <w:rPr>
          <w:rFonts w:asciiTheme="minorHAnsi" w:hAnsiTheme="minorHAnsi" w:cs="Arial"/>
        </w:rPr>
        <w:t>CoBro Consulting conducts assessments of organization and community needs to provide information necessary for strategic planning. Methods employed include surveying, conducting focus groups, comparing historical and geographical data, and researching current industry standards and practices to ensure planning is based on informed decisions.</w:t>
      </w:r>
    </w:p>
    <w:p w:rsidR="00B35E30" w:rsidRPr="007B2095" w:rsidRDefault="00B35E30" w:rsidP="00A34FE2">
      <w:pPr>
        <w:pStyle w:val="NormalWeb"/>
        <w:shd w:val="clear" w:color="auto" w:fill="FFFFFF"/>
        <w:spacing w:before="0" w:beforeAutospacing="0" w:after="0" w:afterAutospacing="0" w:line="255" w:lineRule="atLeast"/>
        <w:ind w:left="288"/>
        <w:jc w:val="both"/>
        <w:textAlignment w:val="baseline"/>
        <w:rPr>
          <w:rFonts w:asciiTheme="minorHAnsi" w:hAnsiTheme="minorHAnsi" w:cs="Arial"/>
          <w:color w:val="333333"/>
        </w:rPr>
      </w:pPr>
    </w:p>
    <w:p w:rsidR="00A34FE2" w:rsidRPr="007B2095" w:rsidRDefault="00A34FE2" w:rsidP="00A34FE2">
      <w:pPr>
        <w:pStyle w:val="NormalWeb"/>
        <w:shd w:val="clear" w:color="auto" w:fill="FFFFFF"/>
        <w:spacing w:before="0" w:beforeAutospacing="0" w:after="0" w:afterAutospacing="0" w:line="255" w:lineRule="atLeast"/>
        <w:ind w:left="288"/>
        <w:jc w:val="both"/>
        <w:textAlignment w:val="baseline"/>
        <w:rPr>
          <w:rFonts w:asciiTheme="minorHAnsi" w:hAnsiTheme="minorHAnsi" w:cs="Arial"/>
        </w:rPr>
      </w:pPr>
      <w:r w:rsidRPr="007B2095">
        <w:rPr>
          <w:rFonts w:asciiTheme="minorHAnsi" w:hAnsiTheme="minorHAnsi"/>
          <w:b/>
        </w:rPr>
        <w:t>Collecting and Analyzing Baseline Data</w:t>
      </w:r>
      <w:r w:rsidRPr="007B2095">
        <w:rPr>
          <w:rFonts w:asciiTheme="minorHAnsi" w:hAnsiTheme="minorHAnsi"/>
        </w:rPr>
        <w:t xml:space="preserve"> -</w:t>
      </w:r>
      <w:r w:rsidRPr="007B2095">
        <w:rPr>
          <w:rFonts w:asciiTheme="minorHAnsi" w:hAnsiTheme="minorHAnsi"/>
          <w:i/>
        </w:rPr>
        <w:t xml:space="preserve"> </w:t>
      </w:r>
      <w:r w:rsidRPr="007B2095">
        <w:rPr>
          <w:rFonts w:asciiTheme="minorHAnsi" w:hAnsiTheme="minorHAnsi"/>
        </w:rPr>
        <w:t xml:space="preserve">CoBro Consulting assists your program in determining necessary baseline data elements for helping assess future program progress, and obtaining and securely maintaining the data. Data collection methods and decisions result in the type of analyses possible, so </w:t>
      </w:r>
      <w:r w:rsidR="001D47CE" w:rsidRPr="007B2095">
        <w:rPr>
          <w:rFonts w:asciiTheme="minorHAnsi" w:hAnsiTheme="minorHAnsi"/>
        </w:rPr>
        <w:t>we will engage in discussions of</w:t>
      </w:r>
      <w:r w:rsidRPr="007B2095">
        <w:rPr>
          <w:rFonts w:asciiTheme="minorHAnsi" w:hAnsiTheme="minorHAnsi"/>
        </w:rPr>
        <w:t xml:space="preserve"> feasibility, benefits, and challenges </w:t>
      </w:r>
      <w:r w:rsidR="001D47CE" w:rsidRPr="007B2095">
        <w:rPr>
          <w:rFonts w:asciiTheme="minorHAnsi" w:hAnsiTheme="minorHAnsi"/>
        </w:rPr>
        <w:t>with program leadership</w:t>
      </w:r>
      <w:r w:rsidRPr="007B2095">
        <w:rPr>
          <w:rFonts w:asciiTheme="minorHAnsi" w:hAnsiTheme="minorHAnsi"/>
        </w:rPr>
        <w:t xml:space="preserve">. Data collection of these elements will </w:t>
      </w:r>
      <w:r w:rsidR="001D47CE" w:rsidRPr="007B2095">
        <w:rPr>
          <w:rFonts w:asciiTheme="minorHAnsi" w:hAnsiTheme="minorHAnsi"/>
        </w:rPr>
        <w:t xml:space="preserve">then </w:t>
      </w:r>
      <w:r w:rsidRPr="007B2095">
        <w:rPr>
          <w:rFonts w:asciiTheme="minorHAnsi" w:hAnsiTheme="minorHAnsi"/>
        </w:rPr>
        <w:t xml:space="preserve">allow </w:t>
      </w:r>
      <w:r w:rsidR="001D47CE" w:rsidRPr="007B2095">
        <w:rPr>
          <w:rFonts w:asciiTheme="minorHAnsi" w:hAnsiTheme="minorHAnsi"/>
        </w:rPr>
        <w:t xml:space="preserve">multiple </w:t>
      </w:r>
      <w:r w:rsidRPr="007B2095">
        <w:rPr>
          <w:rFonts w:asciiTheme="minorHAnsi" w:hAnsiTheme="minorHAnsi"/>
        </w:rPr>
        <w:t xml:space="preserve">options for analyses to determine programming effects. </w:t>
      </w:r>
    </w:p>
    <w:p w:rsidR="00B35E30" w:rsidRPr="007B2095" w:rsidRDefault="00B35E30" w:rsidP="00A34FE2">
      <w:pPr>
        <w:pStyle w:val="NormalWeb"/>
        <w:shd w:val="clear" w:color="auto" w:fill="FFFFFF"/>
        <w:spacing w:before="0" w:beforeAutospacing="0" w:after="0" w:afterAutospacing="0" w:line="255" w:lineRule="atLeast"/>
        <w:ind w:left="288"/>
        <w:jc w:val="both"/>
        <w:textAlignment w:val="baseline"/>
        <w:rPr>
          <w:rFonts w:asciiTheme="minorHAnsi" w:hAnsiTheme="minorHAnsi" w:cs="Arial"/>
        </w:rPr>
      </w:pPr>
    </w:p>
    <w:p w:rsidR="00A34FE2" w:rsidRPr="007B2095" w:rsidRDefault="00A34FE2" w:rsidP="00A34FE2">
      <w:pPr>
        <w:pStyle w:val="BodyText"/>
        <w:ind w:left="288"/>
        <w:rPr>
          <w:rFonts w:asciiTheme="minorHAnsi" w:hAnsiTheme="minorHAnsi"/>
          <w:sz w:val="24"/>
          <w:szCs w:val="24"/>
        </w:rPr>
      </w:pPr>
      <w:r w:rsidRPr="007B2095">
        <w:rPr>
          <w:rFonts w:asciiTheme="minorHAnsi" w:hAnsiTheme="minorHAnsi"/>
          <w:b/>
          <w:sz w:val="24"/>
          <w:szCs w:val="24"/>
        </w:rPr>
        <w:lastRenderedPageBreak/>
        <w:t xml:space="preserve">Establishing Program Performance Measures and Targets </w:t>
      </w:r>
      <w:r w:rsidRPr="007B2095">
        <w:rPr>
          <w:rFonts w:asciiTheme="minorHAnsi" w:hAnsiTheme="minorHAnsi"/>
          <w:sz w:val="24"/>
          <w:szCs w:val="24"/>
        </w:rPr>
        <w:t>- To gauge progress toward established</w:t>
      </w:r>
      <w:r w:rsidR="001D47CE" w:rsidRPr="007B2095">
        <w:rPr>
          <w:rFonts w:asciiTheme="minorHAnsi" w:hAnsiTheme="minorHAnsi"/>
          <w:sz w:val="24"/>
          <w:szCs w:val="24"/>
        </w:rPr>
        <w:t xml:space="preserve"> program</w:t>
      </w:r>
      <w:r w:rsidRPr="007B2095">
        <w:rPr>
          <w:rFonts w:asciiTheme="minorHAnsi" w:hAnsiTheme="minorHAnsi"/>
          <w:sz w:val="24"/>
          <w:szCs w:val="24"/>
        </w:rPr>
        <w:t xml:space="preserve"> goals, we work with program leadership teams in</w:t>
      </w:r>
      <w:r w:rsidR="001D47CE" w:rsidRPr="007B2095">
        <w:rPr>
          <w:rFonts w:asciiTheme="minorHAnsi" w:hAnsiTheme="minorHAnsi"/>
          <w:sz w:val="24"/>
          <w:szCs w:val="24"/>
        </w:rPr>
        <w:t xml:space="preserve"> determining</w:t>
      </w:r>
      <w:r w:rsidRPr="007B2095">
        <w:rPr>
          <w:rFonts w:asciiTheme="minorHAnsi" w:hAnsiTheme="minorHAnsi"/>
          <w:sz w:val="24"/>
          <w:szCs w:val="24"/>
        </w:rPr>
        <w:t xml:space="preserve"> appropriate performance measures </w:t>
      </w:r>
      <w:r w:rsidR="001D47CE" w:rsidRPr="007B2095">
        <w:rPr>
          <w:rFonts w:asciiTheme="minorHAnsi" w:hAnsiTheme="minorHAnsi"/>
          <w:sz w:val="24"/>
          <w:szCs w:val="24"/>
        </w:rPr>
        <w:t xml:space="preserve">and reasonable quantitative targets for </w:t>
      </w:r>
      <w:r w:rsidRPr="007B2095">
        <w:rPr>
          <w:rFonts w:asciiTheme="minorHAnsi" w:hAnsiTheme="minorHAnsi"/>
          <w:sz w:val="24"/>
          <w:szCs w:val="24"/>
        </w:rPr>
        <w:t>program objectives</w:t>
      </w:r>
      <w:r w:rsidR="001D47CE" w:rsidRPr="007B2095">
        <w:rPr>
          <w:rFonts w:asciiTheme="minorHAnsi" w:hAnsiTheme="minorHAnsi"/>
          <w:sz w:val="24"/>
          <w:szCs w:val="24"/>
        </w:rPr>
        <w:t xml:space="preserve"> and goals.</w:t>
      </w:r>
    </w:p>
    <w:p w:rsidR="00652DF3" w:rsidRPr="007B2095" w:rsidRDefault="00652DF3" w:rsidP="00A34FE2">
      <w:pPr>
        <w:pStyle w:val="BodyText"/>
        <w:ind w:left="288"/>
        <w:rPr>
          <w:rFonts w:asciiTheme="minorHAnsi" w:hAnsiTheme="minorHAnsi"/>
          <w:b/>
          <w:sz w:val="24"/>
          <w:szCs w:val="24"/>
        </w:rPr>
      </w:pPr>
    </w:p>
    <w:p w:rsidR="00000B5E" w:rsidRPr="007B2095" w:rsidRDefault="00B35E30" w:rsidP="00000B5E">
      <w:pPr>
        <w:pStyle w:val="NormalWeb"/>
        <w:shd w:val="clear" w:color="auto" w:fill="FFFFFF"/>
        <w:spacing w:before="0" w:beforeAutospacing="0" w:after="0" w:afterAutospacing="0"/>
        <w:ind w:left="288"/>
        <w:jc w:val="both"/>
        <w:textAlignment w:val="baseline"/>
        <w:rPr>
          <w:rFonts w:asciiTheme="minorHAnsi" w:hAnsiTheme="minorHAnsi" w:cs="Arial"/>
          <w:bCs/>
          <w:i/>
          <w:iCs/>
          <w:bdr w:val="none" w:sz="0" w:space="0" w:color="auto" w:frame="1"/>
        </w:rPr>
      </w:pPr>
      <w:r w:rsidRPr="007B2095">
        <w:rPr>
          <w:rStyle w:val="Strong"/>
          <w:rFonts w:asciiTheme="minorHAnsi" w:hAnsiTheme="minorHAnsi" w:cs="Arial"/>
          <w:iCs/>
          <w:bdr w:val="none" w:sz="0" w:space="0" w:color="auto" w:frame="1"/>
        </w:rPr>
        <w:t>Data Analysis</w:t>
      </w:r>
      <w:r w:rsidR="00A34FE2" w:rsidRPr="007B2095">
        <w:rPr>
          <w:rStyle w:val="Strong"/>
          <w:rFonts w:asciiTheme="minorHAnsi" w:hAnsiTheme="minorHAnsi" w:cs="Arial"/>
          <w:b w:val="0"/>
          <w:i/>
          <w:iCs/>
          <w:bdr w:val="none" w:sz="0" w:space="0" w:color="auto" w:frame="1"/>
        </w:rPr>
        <w:t xml:space="preserve"> - </w:t>
      </w:r>
      <w:r w:rsidRPr="007B2095">
        <w:rPr>
          <w:rFonts w:asciiTheme="minorHAnsi" w:hAnsiTheme="minorHAnsi" w:cs="Arial"/>
        </w:rPr>
        <w:t>CoBro consultants have extensive statistical knowledge and expertise</w:t>
      </w:r>
      <w:r w:rsidR="001D47CE" w:rsidRPr="007B2095">
        <w:rPr>
          <w:rFonts w:asciiTheme="minorHAnsi" w:hAnsiTheme="minorHAnsi" w:cs="Arial"/>
        </w:rPr>
        <w:t xml:space="preserve"> in education reform programs</w:t>
      </w:r>
      <w:r w:rsidRPr="007B2095">
        <w:rPr>
          <w:rFonts w:asciiTheme="minorHAnsi" w:hAnsiTheme="minorHAnsi" w:cs="Arial"/>
        </w:rPr>
        <w:t>. We work with clients to clarify research needs and determine the appropriate statistical analyses to examine program processes and outcomes. In addition, CoBro consultants present statistical findings in an easy-to-understand</w:t>
      </w:r>
      <w:r w:rsidR="001D47CE" w:rsidRPr="007B2095">
        <w:rPr>
          <w:rFonts w:asciiTheme="minorHAnsi" w:hAnsiTheme="minorHAnsi" w:cs="Arial"/>
        </w:rPr>
        <w:t xml:space="preserve"> format</w:t>
      </w:r>
      <w:r w:rsidRPr="007B2095">
        <w:rPr>
          <w:rFonts w:asciiTheme="minorHAnsi" w:hAnsiTheme="minorHAnsi" w:cs="Arial"/>
        </w:rPr>
        <w:t xml:space="preserve"> for clients. </w:t>
      </w:r>
    </w:p>
    <w:p w:rsidR="00000B5E" w:rsidRPr="007B2095" w:rsidRDefault="00000B5E" w:rsidP="00000B5E">
      <w:pPr>
        <w:pStyle w:val="NormalWeb"/>
        <w:shd w:val="clear" w:color="auto" w:fill="FFFFFF"/>
        <w:spacing w:before="0" w:beforeAutospacing="0" w:after="0" w:afterAutospacing="0"/>
        <w:ind w:left="288"/>
        <w:jc w:val="both"/>
        <w:textAlignment w:val="baseline"/>
        <w:rPr>
          <w:rFonts w:asciiTheme="minorHAnsi" w:hAnsiTheme="minorHAnsi" w:cs="Arial"/>
          <w:bCs/>
          <w:i/>
          <w:iCs/>
          <w:bdr w:val="none" w:sz="0" w:space="0" w:color="auto" w:frame="1"/>
        </w:rPr>
      </w:pPr>
    </w:p>
    <w:p w:rsidR="00A34FE2" w:rsidRPr="007B2095" w:rsidRDefault="00A34FE2" w:rsidP="00000B5E">
      <w:pPr>
        <w:pStyle w:val="NormalWeb"/>
        <w:shd w:val="clear" w:color="auto" w:fill="FFFFFF"/>
        <w:spacing w:before="0" w:beforeAutospacing="0" w:after="0" w:afterAutospacing="0"/>
        <w:ind w:left="288"/>
        <w:jc w:val="both"/>
        <w:textAlignment w:val="baseline"/>
        <w:rPr>
          <w:rFonts w:asciiTheme="minorHAnsi" w:hAnsiTheme="minorHAnsi" w:cs="Arial"/>
          <w:bCs/>
          <w:i/>
          <w:iCs/>
          <w:bdr w:val="none" w:sz="0" w:space="0" w:color="auto" w:frame="1"/>
        </w:rPr>
      </w:pPr>
      <w:r w:rsidRPr="007B2095">
        <w:rPr>
          <w:rStyle w:val="Strong"/>
          <w:rFonts w:asciiTheme="minorHAnsi" w:hAnsiTheme="minorHAnsi" w:cs="Arial"/>
          <w:iCs/>
          <w:bdr w:val="none" w:sz="0" w:space="0" w:color="auto" w:frame="1"/>
        </w:rPr>
        <w:t>Survey Design</w:t>
      </w:r>
      <w:r w:rsidRPr="007B2095">
        <w:rPr>
          <w:rStyle w:val="Strong"/>
          <w:rFonts w:asciiTheme="minorHAnsi" w:hAnsiTheme="minorHAnsi" w:cs="Arial"/>
          <w:b w:val="0"/>
          <w:iCs/>
          <w:bdr w:val="none" w:sz="0" w:space="0" w:color="auto" w:frame="1"/>
        </w:rPr>
        <w:t xml:space="preserve"> -</w:t>
      </w:r>
      <w:r w:rsidRPr="007B2095">
        <w:rPr>
          <w:rStyle w:val="Strong"/>
          <w:rFonts w:asciiTheme="minorHAnsi" w:hAnsiTheme="minorHAnsi" w:cs="Arial"/>
          <w:b w:val="0"/>
          <w:i/>
          <w:iCs/>
          <w:bdr w:val="none" w:sz="0" w:space="0" w:color="auto" w:frame="1"/>
        </w:rPr>
        <w:t xml:space="preserve"> </w:t>
      </w:r>
      <w:r w:rsidRPr="007B2095">
        <w:rPr>
          <w:rFonts w:asciiTheme="minorHAnsi" w:hAnsiTheme="minorHAnsi" w:cs="Arial"/>
          <w:shd w:val="clear" w:color="auto" w:fill="FFFFFF"/>
        </w:rPr>
        <w:t xml:space="preserve">Surveys can be valuable in providing information on participant opinions, attitudes, and knowledge. CoBro Consulting staff have designed, administered, and analyzed hundreds of unique surveys. </w:t>
      </w:r>
      <w:r w:rsidR="00000B5E" w:rsidRPr="007B2095">
        <w:rPr>
          <w:rFonts w:asciiTheme="minorHAnsi" w:hAnsiTheme="minorHAnsi" w:cs="Arial"/>
          <w:shd w:val="clear" w:color="auto" w:fill="FFFFFF"/>
        </w:rPr>
        <w:t>We</w:t>
      </w:r>
      <w:r w:rsidRPr="007B2095">
        <w:rPr>
          <w:rFonts w:asciiTheme="minorHAnsi" w:hAnsiTheme="minorHAnsi" w:cs="Arial"/>
          <w:shd w:val="clear" w:color="auto" w:fill="FFFFFF"/>
        </w:rPr>
        <w:t xml:space="preserve"> produce both online and paper-based, scannable surveys and guarantee a quick turnaround time for results. </w:t>
      </w:r>
      <w:r w:rsidR="00000B5E" w:rsidRPr="007B2095">
        <w:rPr>
          <w:rFonts w:asciiTheme="minorHAnsi" w:hAnsiTheme="minorHAnsi"/>
        </w:rPr>
        <w:t>Survey</w:t>
      </w:r>
      <w:r w:rsidRPr="007B2095">
        <w:rPr>
          <w:rFonts w:asciiTheme="minorHAnsi" w:hAnsiTheme="minorHAnsi"/>
        </w:rPr>
        <w:t xml:space="preserve"> services </w:t>
      </w:r>
      <w:r w:rsidR="00000B5E" w:rsidRPr="007B2095">
        <w:rPr>
          <w:rFonts w:asciiTheme="minorHAnsi" w:hAnsiTheme="minorHAnsi"/>
        </w:rPr>
        <w:t>also include</w:t>
      </w:r>
      <w:r w:rsidRPr="007B2095">
        <w:rPr>
          <w:rFonts w:asciiTheme="minorHAnsi" w:hAnsiTheme="minorHAnsi"/>
        </w:rPr>
        <w:t xml:space="preserve"> processing, analysis of resulting data, and development of multilevel survey results reports. </w:t>
      </w:r>
    </w:p>
    <w:p w:rsidR="00A34FE2" w:rsidRPr="007B2095" w:rsidRDefault="00A34FE2" w:rsidP="00A34FE2">
      <w:pPr>
        <w:pStyle w:val="NormalWeb"/>
        <w:shd w:val="clear" w:color="auto" w:fill="FFFFFF"/>
        <w:spacing w:before="0" w:beforeAutospacing="0" w:after="0" w:afterAutospacing="0" w:line="255" w:lineRule="atLeast"/>
        <w:ind w:left="288"/>
        <w:jc w:val="both"/>
        <w:textAlignment w:val="baseline"/>
        <w:rPr>
          <w:rFonts w:asciiTheme="minorHAnsi" w:hAnsiTheme="minorHAnsi"/>
        </w:rPr>
      </w:pPr>
    </w:p>
    <w:p w:rsidR="00A34FE2" w:rsidRPr="007B2095" w:rsidRDefault="00A34FE2" w:rsidP="00A34FE2">
      <w:pPr>
        <w:pStyle w:val="NormalWeb"/>
        <w:shd w:val="clear" w:color="auto" w:fill="FFFFFF"/>
        <w:spacing w:before="0" w:beforeAutospacing="0" w:after="0" w:afterAutospacing="0" w:line="255" w:lineRule="atLeast"/>
        <w:ind w:left="288"/>
        <w:jc w:val="both"/>
        <w:textAlignment w:val="baseline"/>
        <w:rPr>
          <w:rFonts w:asciiTheme="minorHAnsi" w:hAnsiTheme="minorHAnsi" w:cs="Arial"/>
          <w:bCs/>
          <w:i/>
          <w:iCs/>
          <w:bdr w:val="none" w:sz="0" w:space="0" w:color="auto" w:frame="1"/>
        </w:rPr>
      </w:pPr>
      <w:r w:rsidRPr="007B2095">
        <w:rPr>
          <w:rFonts w:asciiTheme="minorHAnsi" w:hAnsiTheme="minorHAnsi"/>
          <w:b/>
        </w:rPr>
        <w:t>F</w:t>
      </w:r>
      <w:r w:rsidRPr="007B2095">
        <w:rPr>
          <w:rFonts w:asciiTheme="minorHAnsi" w:hAnsiTheme="minorHAnsi"/>
          <w:b/>
          <w:snapToGrid w:val="0"/>
        </w:rPr>
        <w:t>acilitation of Focus Groups and Structured Interviews -</w:t>
      </w:r>
      <w:r w:rsidRPr="007B2095">
        <w:rPr>
          <w:rFonts w:asciiTheme="minorHAnsi" w:hAnsiTheme="minorHAnsi"/>
          <w:snapToGrid w:val="0"/>
        </w:rPr>
        <w:t xml:space="preserve"> CoBro Consulting carefully constructs topics and questions for </w:t>
      </w:r>
      <w:r w:rsidR="00000B5E" w:rsidRPr="007B2095">
        <w:rPr>
          <w:rFonts w:asciiTheme="minorHAnsi" w:hAnsiTheme="minorHAnsi"/>
          <w:snapToGrid w:val="0"/>
        </w:rPr>
        <w:t>f</w:t>
      </w:r>
      <w:r w:rsidRPr="007B2095">
        <w:rPr>
          <w:rFonts w:asciiTheme="minorHAnsi" w:hAnsiTheme="minorHAnsi"/>
          <w:snapToGrid w:val="0"/>
        </w:rPr>
        <w:t>ocus</w:t>
      </w:r>
      <w:r w:rsidR="00000B5E" w:rsidRPr="007B2095">
        <w:rPr>
          <w:rFonts w:asciiTheme="minorHAnsi" w:hAnsiTheme="minorHAnsi"/>
          <w:snapToGrid w:val="0"/>
        </w:rPr>
        <w:t xml:space="preserve"> g</w:t>
      </w:r>
      <w:r w:rsidRPr="007B2095">
        <w:rPr>
          <w:rFonts w:asciiTheme="minorHAnsi" w:hAnsiTheme="minorHAnsi"/>
          <w:snapToGrid w:val="0"/>
        </w:rPr>
        <w:t xml:space="preserve">roup sessions in collaboration with </w:t>
      </w:r>
      <w:r w:rsidR="00244861" w:rsidRPr="007B2095">
        <w:rPr>
          <w:rFonts w:asciiTheme="minorHAnsi" w:hAnsiTheme="minorHAnsi"/>
          <w:snapToGrid w:val="0"/>
        </w:rPr>
        <w:t>our clients. CoBro Consultants synthesize</w:t>
      </w:r>
      <w:r w:rsidRPr="007B2095">
        <w:rPr>
          <w:rFonts w:asciiTheme="minorHAnsi" w:hAnsiTheme="minorHAnsi"/>
          <w:snapToGrid w:val="0"/>
        </w:rPr>
        <w:t xml:space="preserve"> information from all sessions, extract themes and comments related to similar topics, and provide a summary of findings report.</w:t>
      </w:r>
    </w:p>
    <w:p w:rsidR="00A34FE2" w:rsidRPr="007B2095" w:rsidRDefault="00A34FE2" w:rsidP="00A34FE2">
      <w:pPr>
        <w:pStyle w:val="NormalWeb"/>
        <w:shd w:val="clear" w:color="auto" w:fill="FFFFFF"/>
        <w:spacing w:before="0" w:beforeAutospacing="0" w:after="0" w:afterAutospacing="0" w:line="255" w:lineRule="atLeast"/>
        <w:ind w:left="288"/>
        <w:jc w:val="both"/>
        <w:textAlignment w:val="baseline"/>
        <w:rPr>
          <w:rStyle w:val="Strong"/>
          <w:rFonts w:asciiTheme="minorHAnsi" w:hAnsiTheme="minorHAnsi" w:cs="Arial"/>
          <w:bdr w:val="none" w:sz="0" w:space="0" w:color="auto" w:frame="1"/>
        </w:rPr>
      </w:pPr>
    </w:p>
    <w:p w:rsidR="00336A05" w:rsidRPr="007B2095" w:rsidRDefault="00336A05" w:rsidP="00A34FE2">
      <w:pPr>
        <w:pStyle w:val="BodyText"/>
        <w:ind w:left="288"/>
        <w:rPr>
          <w:rFonts w:asciiTheme="minorHAnsi" w:hAnsiTheme="minorHAnsi"/>
          <w:sz w:val="24"/>
          <w:szCs w:val="24"/>
        </w:rPr>
      </w:pPr>
      <w:r w:rsidRPr="007B2095">
        <w:rPr>
          <w:rFonts w:asciiTheme="minorHAnsi" w:hAnsiTheme="minorHAnsi"/>
          <w:b/>
          <w:sz w:val="24"/>
          <w:szCs w:val="24"/>
        </w:rPr>
        <w:t>Assessing Impact of Educational Interventions</w:t>
      </w:r>
      <w:r w:rsidR="00A34FE2" w:rsidRPr="007B2095">
        <w:rPr>
          <w:rFonts w:asciiTheme="minorHAnsi" w:hAnsiTheme="minorHAnsi"/>
          <w:sz w:val="24"/>
          <w:szCs w:val="24"/>
        </w:rPr>
        <w:t xml:space="preserve"> - </w:t>
      </w:r>
      <w:r w:rsidRPr="007B2095">
        <w:rPr>
          <w:rFonts w:asciiTheme="minorHAnsi" w:hAnsiTheme="minorHAnsi"/>
          <w:sz w:val="24"/>
          <w:szCs w:val="24"/>
        </w:rPr>
        <w:t xml:space="preserve">Using college awareness outcomes such as those obtained through survey data, educational achievement outcomes such as those on national and state standardized tests or evident through course completion rates, and program participation measures, </w:t>
      </w:r>
      <w:r w:rsidR="00244861" w:rsidRPr="007B2095">
        <w:rPr>
          <w:rFonts w:asciiTheme="minorHAnsi" w:hAnsiTheme="minorHAnsi"/>
          <w:sz w:val="24"/>
          <w:szCs w:val="24"/>
        </w:rPr>
        <w:t>CoBro Consulting will</w:t>
      </w:r>
      <w:r w:rsidRPr="007B2095">
        <w:rPr>
          <w:rFonts w:asciiTheme="minorHAnsi" w:hAnsiTheme="minorHAnsi"/>
          <w:sz w:val="24"/>
          <w:szCs w:val="24"/>
        </w:rPr>
        <w:t xml:space="preserve"> analyze data from a variety of perspectives to understand program impact and effectiveness.</w:t>
      </w:r>
    </w:p>
    <w:p w:rsidR="00336A05" w:rsidRPr="007B2095" w:rsidRDefault="00336A05" w:rsidP="00A34FE2">
      <w:pPr>
        <w:pStyle w:val="BodyText"/>
        <w:ind w:left="288"/>
        <w:rPr>
          <w:rFonts w:asciiTheme="minorHAnsi" w:hAnsiTheme="minorHAnsi"/>
          <w:sz w:val="24"/>
          <w:szCs w:val="24"/>
        </w:rPr>
      </w:pPr>
    </w:p>
    <w:p w:rsidR="00336A05" w:rsidRPr="007B2095" w:rsidRDefault="00336A05" w:rsidP="00A34FE2">
      <w:pPr>
        <w:pStyle w:val="BodyText"/>
        <w:ind w:left="288"/>
        <w:rPr>
          <w:rFonts w:asciiTheme="minorHAnsi" w:hAnsiTheme="minorHAnsi"/>
          <w:sz w:val="24"/>
          <w:szCs w:val="24"/>
        </w:rPr>
      </w:pPr>
      <w:r w:rsidRPr="007B2095">
        <w:rPr>
          <w:rFonts w:asciiTheme="minorHAnsi" w:hAnsiTheme="minorHAnsi"/>
          <w:b/>
          <w:sz w:val="24"/>
          <w:szCs w:val="24"/>
        </w:rPr>
        <w:t>Results Reporting</w:t>
      </w:r>
      <w:r w:rsidR="00A34FE2" w:rsidRPr="007B2095">
        <w:rPr>
          <w:rFonts w:asciiTheme="minorHAnsi" w:hAnsiTheme="minorHAnsi"/>
          <w:sz w:val="24"/>
          <w:szCs w:val="24"/>
        </w:rPr>
        <w:t xml:space="preserve"> - CoBro Consulting </w:t>
      </w:r>
      <w:r w:rsidRPr="007B2095">
        <w:rPr>
          <w:rFonts w:asciiTheme="minorHAnsi" w:hAnsiTheme="minorHAnsi"/>
          <w:sz w:val="24"/>
          <w:szCs w:val="24"/>
        </w:rPr>
        <w:t>develop</w:t>
      </w:r>
      <w:r w:rsidR="00A34FE2" w:rsidRPr="007B2095">
        <w:rPr>
          <w:rFonts w:asciiTheme="minorHAnsi" w:hAnsiTheme="minorHAnsi"/>
          <w:sz w:val="24"/>
          <w:szCs w:val="24"/>
        </w:rPr>
        <w:t>s</w:t>
      </w:r>
      <w:r w:rsidRPr="007B2095">
        <w:rPr>
          <w:rFonts w:asciiTheme="minorHAnsi" w:hAnsiTheme="minorHAnsi"/>
          <w:sz w:val="24"/>
          <w:szCs w:val="24"/>
        </w:rPr>
        <w:t xml:space="preserve"> a variety of evaluation results reports</w:t>
      </w:r>
      <w:r w:rsidR="00A34FE2" w:rsidRPr="007B2095">
        <w:rPr>
          <w:rFonts w:asciiTheme="minorHAnsi" w:hAnsiTheme="minorHAnsi"/>
          <w:sz w:val="24"/>
          <w:szCs w:val="24"/>
        </w:rPr>
        <w:t xml:space="preserve"> for our clients</w:t>
      </w:r>
      <w:r w:rsidRPr="007B2095">
        <w:rPr>
          <w:rFonts w:asciiTheme="minorHAnsi" w:hAnsiTheme="minorHAnsi"/>
          <w:sz w:val="24"/>
          <w:szCs w:val="24"/>
        </w:rPr>
        <w:t>.</w:t>
      </w:r>
      <w:r w:rsidR="00A34FE2" w:rsidRPr="007B2095">
        <w:rPr>
          <w:rFonts w:asciiTheme="minorHAnsi" w:hAnsiTheme="minorHAnsi"/>
          <w:sz w:val="24"/>
          <w:szCs w:val="24"/>
        </w:rPr>
        <w:t xml:space="preserve"> These reports can be used for internal program development, or sharing program progress and outcomes with stakeholders. </w:t>
      </w:r>
      <w:r w:rsidRPr="007B2095">
        <w:rPr>
          <w:rFonts w:asciiTheme="minorHAnsi" w:hAnsiTheme="minorHAnsi"/>
          <w:sz w:val="24"/>
          <w:szCs w:val="24"/>
        </w:rPr>
        <w:t xml:space="preserve">These documents may include qualitative and quantitative findings, or may focus more narrowly on a particular evaluation topic. Examples of such reports that we routinely develop for </w:t>
      </w:r>
      <w:r w:rsidR="00000B5E" w:rsidRPr="007B2095">
        <w:rPr>
          <w:rFonts w:asciiTheme="minorHAnsi" w:hAnsiTheme="minorHAnsi"/>
          <w:sz w:val="24"/>
          <w:szCs w:val="24"/>
        </w:rPr>
        <w:t>clients</w:t>
      </w:r>
      <w:r w:rsidRPr="007B2095">
        <w:rPr>
          <w:rFonts w:asciiTheme="minorHAnsi" w:hAnsiTheme="minorHAnsi"/>
          <w:sz w:val="24"/>
          <w:szCs w:val="24"/>
        </w:rPr>
        <w:t xml:space="preserve"> include </w:t>
      </w:r>
      <w:r w:rsidR="00A34FE2" w:rsidRPr="007B2095">
        <w:rPr>
          <w:rFonts w:asciiTheme="minorHAnsi" w:hAnsiTheme="minorHAnsi"/>
          <w:sz w:val="24"/>
          <w:szCs w:val="24"/>
        </w:rPr>
        <w:t xml:space="preserve">required annual and/or biennial performance reporting, </w:t>
      </w:r>
      <w:r w:rsidRPr="007B2095">
        <w:rPr>
          <w:rFonts w:asciiTheme="minorHAnsi" w:hAnsiTheme="minorHAnsi"/>
          <w:sz w:val="24"/>
          <w:szCs w:val="24"/>
        </w:rPr>
        <w:t>annual survey reports, focus group summaries, and one-</w:t>
      </w:r>
      <w:r w:rsidR="00000B5E" w:rsidRPr="007B2095">
        <w:rPr>
          <w:rFonts w:asciiTheme="minorHAnsi" w:hAnsiTheme="minorHAnsi"/>
          <w:sz w:val="24"/>
          <w:szCs w:val="24"/>
        </w:rPr>
        <w:t>page</w:t>
      </w:r>
      <w:r w:rsidRPr="007B2095">
        <w:rPr>
          <w:rFonts w:asciiTheme="minorHAnsi" w:hAnsiTheme="minorHAnsi"/>
          <w:sz w:val="24"/>
          <w:szCs w:val="24"/>
        </w:rPr>
        <w:t xml:space="preserve"> data summary reports. </w:t>
      </w:r>
    </w:p>
    <w:p w:rsidR="00336A05" w:rsidRPr="007B2095" w:rsidRDefault="00336A05" w:rsidP="00B35E30">
      <w:pPr>
        <w:pStyle w:val="BodyText"/>
        <w:rPr>
          <w:rFonts w:asciiTheme="minorHAnsi" w:hAnsiTheme="minorHAnsi"/>
          <w:sz w:val="24"/>
          <w:szCs w:val="24"/>
        </w:rPr>
      </w:pPr>
    </w:p>
    <w:p w:rsidR="00336A05" w:rsidRPr="007B2095" w:rsidRDefault="00336A05" w:rsidP="00B35E30">
      <w:pPr>
        <w:pStyle w:val="BodyText"/>
        <w:rPr>
          <w:rFonts w:asciiTheme="minorHAnsi" w:hAnsiTheme="minorHAnsi"/>
          <w:sz w:val="24"/>
          <w:szCs w:val="24"/>
        </w:rPr>
      </w:pPr>
      <w:r w:rsidRPr="007B2095">
        <w:rPr>
          <w:rFonts w:asciiTheme="minorHAnsi" w:hAnsiTheme="minorHAnsi"/>
          <w:sz w:val="24"/>
          <w:szCs w:val="24"/>
        </w:rPr>
        <w:tab/>
      </w:r>
    </w:p>
    <w:p w:rsidR="00244861" w:rsidRPr="007B2095" w:rsidRDefault="00336A05" w:rsidP="005F4E6F">
      <w:pPr>
        <w:pStyle w:val="Heading2"/>
      </w:pPr>
      <w:r w:rsidRPr="007B2095">
        <w:t>Data Management Services</w:t>
      </w:r>
    </w:p>
    <w:p w:rsidR="00244861" w:rsidRPr="007B2095" w:rsidRDefault="00244861" w:rsidP="00000B5E">
      <w:pPr>
        <w:pStyle w:val="BodyText"/>
        <w:rPr>
          <w:rFonts w:asciiTheme="minorHAnsi" w:hAnsiTheme="minorHAnsi"/>
          <w:sz w:val="24"/>
          <w:szCs w:val="24"/>
        </w:rPr>
      </w:pPr>
      <w:r w:rsidRPr="007B2095">
        <w:rPr>
          <w:rFonts w:asciiTheme="minorHAnsi" w:hAnsiTheme="minorHAnsi" w:cs="Calibri"/>
          <w:sz w:val="24"/>
          <w:szCs w:val="24"/>
        </w:rPr>
        <w:t xml:space="preserve">CoBro Consulting created </w:t>
      </w:r>
      <w:r w:rsidR="00000B5E" w:rsidRPr="007B2095">
        <w:rPr>
          <w:rFonts w:asciiTheme="minorHAnsi" w:hAnsiTheme="minorHAnsi" w:cs="Calibri"/>
          <w:sz w:val="24"/>
          <w:szCs w:val="24"/>
        </w:rPr>
        <w:t>an</w:t>
      </w:r>
      <w:r w:rsidRPr="007B2095">
        <w:rPr>
          <w:rFonts w:asciiTheme="minorHAnsi" w:hAnsiTheme="minorHAnsi" w:cs="Calibri"/>
          <w:sz w:val="24"/>
          <w:szCs w:val="24"/>
        </w:rPr>
        <w:t xml:space="preserve"> online student tracking system to assist with the extensive data collection and reporting tasks required of educational programs. </w:t>
      </w:r>
      <w:r w:rsidR="00652DF3" w:rsidRPr="007B2095">
        <w:rPr>
          <w:rFonts w:asciiTheme="minorHAnsi" w:hAnsiTheme="minorHAnsi" w:cs="Calibri"/>
          <w:sz w:val="24"/>
          <w:szCs w:val="24"/>
        </w:rPr>
        <w:t>COMPASS</w:t>
      </w:r>
      <w:r w:rsidRPr="007B2095">
        <w:rPr>
          <w:rFonts w:asciiTheme="minorHAnsi" w:hAnsiTheme="minorHAnsi" w:cs="Calibri"/>
          <w:sz w:val="24"/>
          <w:szCs w:val="24"/>
        </w:rPr>
        <w:t xml:space="preserve"> </w:t>
      </w:r>
      <w:r w:rsidR="00000B5E" w:rsidRPr="007B2095">
        <w:rPr>
          <w:rFonts w:asciiTheme="minorHAnsi" w:hAnsiTheme="minorHAnsi" w:cs="Calibri"/>
          <w:sz w:val="24"/>
          <w:szCs w:val="24"/>
        </w:rPr>
        <w:t xml:space="preserve">(Comprehensive Program Assessment System) </w:t>
      </w:r>
      <w:r w:rsidRPr="007B2095">
        <w:rPr>
          <w:rFonts w:asciiTheme="minorHAnsi" w:hAnsiTheme="minorHAnsi" w:cs="Calibri"/>
          <w:sz w:val="24"/>
          <w:szCs w:val="24"/>
        </w:rPr>
        <w:t>serves to expedite manual data entry</w:t>
      </w:r>
      <w:r w:rsidR="00000B5E" w:rsidRPr="007B2095">
        <w:rPr>
          <w:rFonts w:asciiTheme="minorHAnsi" w:hAnsiTheme="minorHAnsi" w:cs="Calibri"/>
          <w:sz w:val="24"/>
          <w:szCs w:val="24"/>
        </w:rPr>
        <w:t xml:space="preserve"> of program services</w:t>
      </w:r>
      <w:r w:rsidRPr="007B2095">
        <w:rPr>
          <w:rFonts w:asciiTheme="minorHAnsi" w:hAnsiTheme="minorHAnsi" w:cs="Calibri"/>
          <w:sz w:val="24"/>
          <w:szCs w:val="24"/>
        </w:rPr>
        <w:t xml:space="preserve">, generates pre-formatted reports, and allows </w:t>
      </w:r>
      <w:r w:rsidR="00000B5E" w:rsidRPr="007B2095">
        <w:rPr>
          <w:rFonts w:asciiTheme="minorHAnsi" w:hAnsiTheme="minorHAnsi" w:cs="Calibri"/>
          <w:sz w:val="24"/>
          <w:szCs w:val="24"/>
        </w:rPr>
        <w:t>users</w:t>
      </w:r>
      <w:r w:rsidRPr="007B2095">
        <w:rPr>
          <w:rFonts w:asciiTheme="minorHAnsi" w:hAnsiTheme="minorHAnsi" w:cs="Calibri"/>
          <w:sz w:val="24"/>
          <w:szCs w:val="24"/>
        </w:rPr>
        <w:t xml:space="preserve"> to conduct statistical analyses to demonstrate program impact</w:t>
      </w:r>
      <w:r w:rsidR="00000B5E" w:rsidRPr="007B2095">
        <w:rPr>
          <w:rFonts w:asciiTheme="minorHAnsi" w:hAnsiTheme="minorHAnsi" w:cs="Calibri"/>
          <w:sz w:val="24"/>
          <w:szCs w:val="24"/>
        </w:rPr>
        <w:t>.</w:t>
      </w:r>
      <w:r w:rsidR="00000B5E" w:rsidRPr="007B2095">
        <w:rPr>
          <w:rFonts w:asciiTheme="minorHAnsi" w:hAnsiTheme="minorHAnsi"/>
          <w:sz w:val="24"/>
          <w:szCs w:val="24"/>
        </w:rPr>
        <w:t xml:space="preserve"> The following details data management services provided by </w:t>
      </w:r>
      <w:r w:rsidR="00000B5E" w:rsidRPr="007B2095">
        <w:rPr>
          <w:rFonts w:asciiTheme="minorHAnsi" w:hAnsiTheme="minorHAnsi"/>
          <w:sz w:val="24"/>
          <w:szCs w:val="24"/>
        </w:rPr>
        <w:lastRenderedPageBreak/>
        <w:t xml:space="preserve">CoBro Consulting. </w:t>
      </w:r>
    </w:p>
    <w:p w:rsidR="00000B5E" w:rsidRPr="007B2095" w:rsidRDefault="00000B5E" w:rsidP="00000B5E">
      <w:pPr>
        <w:pStyle w:val="BodyText"/>
        <w:rPr>
          <w:rFonts w:asciiTheme="minorHAnsi" w:hAnsiTheme="minorHAnsi"/>
          <w:sz w:val="24"/>
          <w:szCs w:val="24"/>
        </w:rPr>
      </w:pPr>
    </w:p>
    <w:p w:rsidR="005F4E6F" w:rsidRPr="007B2095" w:rsidRDefault="00BE297C" w:rsidP="005F4E6F">
      <w:pPr>
        <w:spacing w:line="240" w:lineRule="auto"/>
        <w:jc w:val="both"/>
        <w:rPr>
          <w:rFonts w:cs="Calibri"/>
          <w:sz w:val="24"/>
          <w:szCs w:val="24"/>
        </w:rPr>
      </w:pPr>
      <w:r w:rsidRPr="007B2095">
        <w:rPr>
          <w:rFonts w:cs="Calibri"/>
          <w:sz w:val="24"/>
          <w:szCs w:val="24"/>
        </w:rPr>
        <w:t xml:space="preserve">*Include Links to </w:t>
      </w:r>
      <w:r w:rsidR="00652DF3" w:rsidRPr="007B2095">
        <w:rPr>
          <w:rFonts w:cs="Calibri"/>
          <w:sz w:val="24"/>
          <w:szCs w:val="24"/>
        </w:rPr>
        <w:t>COMPASS</w:t>
      </w:r>
      <w:r w:rsidRPr="007B2095">
        <w:rPr>
          <w:rFonts w:cs="Calibri"/>
          <w:sz w:val="24"/>
          <w:szCs w:val="24"/>
        </w:rPr>
        <w:t xml:space="preserve"> and </w:t>
      </w:r>
      <w:r w:rsidR="00E20C4D" w:rsidRPr="007B2095">
        <w:rPr>
          <w:rFonts w:cs="Calibri"/>
          <w:sz w:val="24"/>
          <w:szCs w:val="24"/>
        </w:rPr>
        <w:t>COMPASSMatch</w:t>
      </w:r>
      <w:r w:rsidRPr="007B2095">
        <w:rPr>
          <w:rFonts w:cs="Calibri"/>
          <w:sz w:val="24"/>
          <w:szCs w:val="24"/>
        </w:rPr>
        <w:t xml:space="preserve"> Pages Here</w:t>
      </w:r>
      <w:bookmarkStart w:id="0" w:name="_Toc356900154"/>
    </w:p>
    <w:p w:rsidR="00244861" w:rsidRPr="007B2095" w:rsidRDefault="00244861" w:rsidP="00000B5E">
      <w:pPr>
        <w:spacing w:line="240" w:lineRule="auto"/>
        <w:ind w:left="288"/>
        <w:jc w:val="both"/>
        <w:rPr>
          <w:rFonts w:cs="Calibri"/>
          <w:sz w:val="24"/>
          <w:szCs w:val="24"/>
        </w:rPr>
      </w:pPr>
      <w:r w:rsidRPr="007B2095">
        <w:rPr>
          <w:b/>
          <w:sz w:val="24"/>
          <w:szCs w:val="24"/>
        </w:rPr>
        <w:t>System Formatting and Upload</w:t>
      </w:r>
      <w:bookmarkEnd w:id="0"/>
      <w:r w:rsidRPr="007B2095">
        <w:rPr>
          <w:sz w:val="24"/>
          <w:szCs w:val="24"/>
        </w:rPr>
        <w:t xml:space="preserve"> - CoBro Consulting provide</w:t>
      </w:r>
      <w:r w:rsidR="00652DF3" w:rsidRPr="007B2095">
        <w:rPr>
          <w:sz w:val="24"/>
          <w:szCs w:val="24"/>
        </w:rPr>
        <w:t>s</w:t>
      </w:r>
      <w:r w:rsidRPr="007B2095">
        <w:rPr>
          <w:sz w:val="24"/>
          <w:szCs w:val="24"/>
        </w:rPr>
        <w:t xml:space="preserve"> services related to directly obtaining, formatting, processing, merging, and uploading student- and course-level data needed to abide by federal regulations and fulfill required reporting into the </w:t>
      </w:r>
      <w:r w:rsidR="00652DF3" w:rsidRPr="007B2095">
        <w:rPr>
          <w:sz w:val="24"/>
          <w:szCs w:val="24"/>
        </w:rPr>
        <w:t>COMPASS</w:t>
      </w:r>
      <w:r w:rsidRPr="007B2095">
        <w:rPr>
          <w:sz w:val="24"/>
          <w:szCs w:val="24"/>
        </w:rPr>
        <w:t xml:space="preserve"> system. </w:t>
      </w:r>
    </w:p>
    <w:p w:rsidR="00244861" w:rsidRPr="007B2095" w:rsidRDefault="00244861" w:rsidP="00000B5E">
      <w:pPr>
        <w:spacing w:line="240" w:lineRule="auto"/>
        <w:ind w:left="288"/>
        <w:jc w:val="both"/>
        <w:rPr>
          <w:rFonts w:cs="Times New Roman"/>
          <w:sz w:val="24"/>
          <w:szCs w:val="24"/>
        </w:rPr>
      </w:pPr>
      <w:bookmarkStart w:id="1" w:name="_Toc356900155"/>
      <w:r w:rsidRPr="007B2095">
        <w:rPr>
          <w:b/>
          <w:sz w:val="24"/>
          <w:szCs w:val="24"/>
        </w:rPr>
        <w:t xml:space="preserve">Program Service Participation </w:t>
      </w:r>
      <w:bookmarkEnd w:id="1"/>
      <w:r w:rsidR="00000B5E" w:rsidRPr="007B2095">
        <w:rPr>
          <w:b/>
          <w:sz w:val="24"/>
          <w:szCs w:val="24"/>
        </w:rPr>
        <w:t>Documentation</w:t>
      </w:r>
      <w:r w:rsidRPr="007B2095">
        <w:rPr>
          <w:sz w:val="24"/>
          <w:szCs w:val="24"/>
        </w:rPr>
        <w:t xml:space="preserve"> - CoBro Consulting will customize, implement, and manage the online web-based </w:t>
      </w:r>
      <w:r w:rsidR="00652DF3" w:rsidRPr="007B2095">
        <w:rPr>
          <w:sz w:val="24"/>
          <w:szCs w:val="24"/>
        </w:rPr>
        <w:t>COMPASS</w:t>
      </w:r>
      <w:r w:rsidRPr="007B2095">
        <w:rPr>
          <w:sz w:val="24"/>
          <w:szCs w:val="24"/>
        </w:rPr>
        <w:t xml:space="preserve"> data management system for program service participation data collection. The customized data entry screens allow for expedited entry of service participation data by program staff. </w:t>
      </w:r>
      <w:r w:rsidR="00000B5E" w:rsidRPr="007B2095">
        <w:rPr>
          <w:sz w:val="24"/>
          <w:szCs w:val="24"/>
        </w:rPr>
        <w:t>E</w:t>
      </w:r>
      <w:r w:rsidRPr="007B2095">
        <w:rPr>
          <w:sz w:val="24"/>
          <w:szCs w:val="24"/>
        </w:rPr>
        <w:t xml:space="preserve">ase-of-use and automatic prompt functions reduce manual entry errors and increase data accuracy. </w:t>
      </w:r>
    </w:p>
    <w:p w:rsidR="00244861" w:rsidRPr="007B2095" w:rsidRDefault="00244861" w:rsidP="00000B5E">
      <w:pPr>
        <w:spacing w:line="240" w:lineRule="auto"/>
        <w:ind w:left="288"/>
        <w:jc w:val="both"/>
        <w:rPr>
          <w:rFonts w:cs="Times New Roman"/>
          <w:sz w:val="24"/>
          <w:szCs w:val="24"/>
        </w:rPr>
      </w:pPr>
      <w:bookmarkStart w:id="2" w:name="_Toc356900156"/>
      <w:r w:rsidRPr="007B2095">
        <w:rPr>
          <w:b/>
          <w:sz w:val="24"/>
          <w:szCs w:val="24"/>
        </w:rPr>
        <w:t>Reporting and Analyses</w:t>
      </w:r>
      <w:bookmarkEnd w:id="2"/>
      <w:r w:rsidRPr="007B2095">
        <w:rPr>
          <w:sz w:val="24"/>
          <w:szCs w:val="24"/>
        </w:rPr>
        <w:t xml:space="preserve"> - </w:t>
      </w:r>
      <w:r w:rsidR="00652DF3" w:rsidRPr="007B2095">
        <w:rPr>
          <w:sz w:val="24"/>
          <w:szCs w:val="24"/>
        </w:rPr>
        <w:t>COMPASS</w:t>
      </w:r>
      <w:r w:rsidRPr="007B2095">
        <w:rPr>
          <w:sz w:val="24"/>
          <w:szCs w:val="24"/>
        </w:rPr>
        <w:t xml:space="preserve"> facilitates collection and reporting of all documentation and data required for ongoing </w:t>
      </w:r>
      <w:r w:rsidR="00000B5E" w:rsidRPr="007B2095">
        <w:rPr>
          <w:sz w:val="24"/>
          <w:szCs w:val="24"/>
        </w:rPr>
        <w:t xml:space="preserve">internal and external program evaluation, as well as required federal reporting. </w:t>
      </w:r>
      <w:r w:rsidRPr="007B2095">
        <w:rPr>
          <w:sz w:val="24"/>
          <w:szCs w:val="24"/>
        </w:rPr>
        <w:t xml:space="preserve"> </w:t>
      </w:r>
    </w:p>
    <w:p w:rsidR="00244861" w:rsidRPr="007B2095" w:rsidRDefault="00244861" w:rsidP="00000B5E">
      <w:pPr>
        <w:spacing w:line="240" w:lineRule="auto"/>
        <w:ind w:left="288"/>
        <w:jc w:val="both"/>
        <w:rPr>
          <w:rFonts w:cs="Times New Roman"/>
          <w:sz w:val="24"/>
          <w:szCs w:val="24"/>
        </w:rPr>
      </w:pPr>
      <w:bookmarkStart w:id="3" w:name="_Toc356900157"/>
      <w:r w:rsidRPr="007B2095">
        <w:rPr>
          <w:b/>
          <w:sz w:val="24"/>
          <w:szCs w:val="24"/>
        </w:rPr>
        <w:t>Data Back-up Procedures</w:t>
      </w:r>
      <w:bookmarkEnd w:id="3"/>
      <w:r w:rsidRPr="007B2095">
        <w:rPr>
          <w:sz w:val="24"/>
          <w:szCs w:val="24"/>
        </w:rPr>
        <w:t xml:space="preserve"> </w:t>
      </w:r>
      <w:r w:rsidR="00BE297C" w:rsidRPr="007B2095">
        <w:rPr>
          <w:sz w:val="24"/>
          <w:szCs w:val="24"/>
        </w:rPr>
        <w:t xml:space="preserve">- </w:t>
      </w:r>
      <w:r w:rsidRPr="007B2095">
        <w:rPr>
          <w:sz w:val="24"/>
          <w:szCs w:val="24"/>
        </w:rPr>
        <w:t>CoBro Consulting currently maintains and manages student- and course-level data on state-of-the-art, secure, SSL certificated servers. CoBro technicians strictly adhere to data maintenance procedures that include daily system backups and established data integrity processes</w:t>
      </w:r>
      <w:r w:rsidR="00000B5E" w:rsidRPr="007B2095">
        <w:rPr>
          <w:sz w:val="24"/>
          <w:szCs w:val="24"/>
        </w:rPr>
        <w:t>.</w:t>
      </w:r>
    </w:p>
    <w:p w:rsidR="00244861" w:rsidRPr="007B2095" w:rsidRDefault="00244861" w:rsidP="00000B5E">
      <w:pPr>
        <w:spacing w:line="240" w:lineRule="auto"/>
        <w:ind w:left="288"/>
        <w:jc w:val="both"/>
        <w:rPr>
          <w:sz w:val="24"/>
          <w:szCs w:val="24"/>
        </w:rPr>
      </w:pPr>
      <w:bookmarkStart w:id="4" w:name="_Toc356900158"/>
      <w:r w:rsidRPr="007B2095">
        <w:rPr>
          <w:b/>
          <w:sz w:val="24"/>
          <w:szCs w:val="24"/>
        </w:rPr>
        <w:t>Data Security</w:t>
      </w:r>
      <w:bookmarkEnd w:id="4"/>
      <w:r w:rsidRPr="007B2095">
        <w:rPr>
          <w:sz w:val="24"/>
          <w:szCs w:val="24"/>
        </w:rPr>
        <w:t xml:space="preserve"> </w:t>
      </w:r>
      <w:r w:rsidR="00BE297C" w:rsidRPr="007B2095">
        <w:rPr>
          <w:sz w:val="24"/>
          <w:szCs w:val="24"/>
        </w:rPr>
        <w:t xml:space="preserve">- </w:t>
      </w:r>
      <w:r w:rsidRPr="007B2095">
        <w:rPr>
          <w:sz w:val="24"/>
          <w:szCs w:val="24"/>
        </w:rPr>
        <w:t>Our technicians</w:t>
      </w:r>
      <w:r w:rsidR="00000B5E" w:rsidRPr="007B2095">
        <w:rPr>
          <w:sz w:val="24"/>
          <w:szCs w:val="24"/>
        </w:rPr>
        <w:t xml:space="preserve"> strictly</w:t>
      </w:r>
      <w:r w:rsidRPr="007B2095">
        <w:rPr>
          <w:sz w:val="24"/>
          <w:szCs w:val="24"/>
        </w:rPr>
        <w:t xml:space="preserve"> adhere to FERPA guidelines and standard security regulations to upload and download data using data encryption, password protection, and secure data transmission processes. </w:t>
      </w:r>
    </w:p>
    <w:p w:rsidR="00244861" w:rsidRPr="007B2095" w:rsidRDefault="00244861" w:rsidP="00000B5E">
      <w:pPr>
        <w:spacing w:line="240" w:lineRule="auto"/>
        <w:ind w:left="288"/>
        <w:jc w:val="both"/>
        <w:rPr>
          <w:sz w:val="24"/>
          <w:szCs w:val="24"/>
        </w:rPr>
      </w:pPr>
      <w:bookmarkStart w:id="5" w:name="_Toc356900159"/>
      <w:r w:rsidRPr="007B2095">
        <w:rPr>
          <w:b/>
          <w:sz w:val="24"/>
          <w:szCs w:val="24"/>
        </w:rPr>
        <w:t>User Training</w:t>
      </w:r>
      <w:bookmarkEnd w:id="5"/>
      <w:r w:rsidRPr="007B2095">
        <w:rPr>
          <w:sz w:val="24"/>
          <w:szCs w:val="24"/>
        </w:rPr>
        <w:t xml:space="preserve"> </w:t>
      </w:r>
      <w:r w:rsidR="00BE297C" w:rsidRPr="007B2095">
        <w:rPr>
          <w:sz w:val="24"/>
          <w:szCs w:val="24"/>
        </w:rPr>
        <w:t xml:space="preserve">- </w:t>
      </w:r>
      <w:r w:rsidRPr="007B2095">
        <w:rPr>
          <w:sz w:val="24"/>
          <w:szCs w:val="24"/>
        </w:rPr>
        <w:t xml:space="preserve">CoBro technicians will deliver comprehensive onsite and online training sessions employing a hands-on approach </w:t>
      </w:r>
      <w:r w:rsidR="008512AB" w:rsidRPr="007B2095">
        <w:rPr>
          <w:sz w:val="24"/>
          <w:szCs w:val="24"/>
        </w:rPr>
        <w:t>to training so program staff</w:t>
      </w:r>
      <w:r w:rsidRPr="007B2095">
        <w:rPr>
          <w:sz w:val="24"/>
          <w:szCs w:val="24"/>
        </w:rPr>
        <w:t xml:space="preserve"> can experience the system as they learn about it. </w:t>
      </w:r>
    </w:p>
    <w:p w:rsidR="005F4E6F" w:rsidRPr="007B2095" w:rsidRDefault="00244861" w:rsidP="00000B5E">
      <w:pPr>
        <w:spacing w:line="240" w:lineRule="auto"/>
        <w:ind w:left="288"/>
        <w:jc w:val="both"/>
        <w:rPr>
          <w:sz w:val="24"/>
          <w:szCs w:val="24"/>
        </w:rPr>
      </w:pPr>
      <w:bookmarkStart w:id="6" w:name="_Toc356900160"/>
      <w:r w:rsidRPr="007B2095">
        <w:rPr>
          <w:b/>
          <w:sz w:val="24"/>
          <w:szCs w:val="24"/>
        </w:rPr>
        <w:t>Technical Support</w:t>
      </w:r>
      <w:bookmarkEnd w:id="6"/>
      <w:r w:rsidRPr="007B2095">
        <w:rPr>
          <w:sz w:val="24"/>
          <w:szCs w:val="24"/>
        </w:rPr>
        <w:t xml:space="preserve"> - </w:t>
      </w:r>
      <w:r w:rsidR="00BE297C" w:rsidRPr="007B2095">
        <w:rPr>
          <w:sz w:val="24"/>
          <w:szCs w:val="24"/>
        </w:rPr>
        <w:t>CoBro Consulting</w:t>
      </w:r>
      <w:r w:rsidRPr="007B2095">
        <w:rPr>
          <w:sz w:val="24"/>
          <w:szCs w:val="24"/>
        </w:rPr>
        <w:t xml:space="preserve"> offer</w:t>
      </w:r>
      <w:r w:rsidR="00BE297C" w:rsidRPr="007B2095">
        <w:rPr>
          <w:sz w:val="24"/>
          <w:szCs w:val="24"/>
        </w:rPr>
        <w:t>s</w:t>
      </w:r>
      <w:r w:rsidRPr="007B2095">
        <w:rPr>
          <w:sz w:val="24"/>
          <w:szCs w:val="24"/>
        </w:rPr>
        <w:t xml:space="preserve"> unlimited, online (via email, instant messaging, and Remote Desktop Connection) and telephone technical assistance to all </w:t>
      </w:r>
      <w:r w:rsidR="00652DF3" w:rsidRPr="007B2095">
        <w:rPr>
          <w:sz w:val="24"/>
          <w:szCs w:val="24"/>
        </w:rPr>
        <w:t>COMPASS</w:t>
      </w:r>
      <w:r w:rsidRPr="007B2095">
        <w:rPr>
          <w:sz w:val="24"/>
          <w:szCs w:val="24"/>
        </w:rPr>
        <w:t xml:space="preserve"> System users 24 hours per day, five days per week. </w:t>
      </w:r>
    </w:p>
    <w:p w:rsidR="005F4E6F" w:rsidRPr="007B2095" w:rsidRDefault="005F4E6F" w:rsidP="005F4E6F">
      <w:pPr>
        <w:ind w:left="288"/>
        <w:jc w:val="both"/>
        <w:rPr>
          <w:rFonts w:eastAsia="Times New Roman" w:cs="Times New Roman"/>
          <w:sz w:val="24"/>
          <w:szCs w:val="24"/>
        </w:rPr>
      </w:pPr>
    </w:p>
    <w:p w:rsidR="00D143A9" w:rsidRPr="007B2095" w:rsidRDefault="00D143A9" w:rsidP="005F4E6F">
      <w:pPr>
        <w:pStyle w:val="Heading1"/>
        <w:rPr>
          <w:rFonts w:eastAsia="Times New Roman" w:cs="Times New Roman"/>
          <w:sz w:val="24"/>
          <w:szCs w:val="24"/>
          <w:u w:val="none"/>
        </w:rPr>
      </w:pPr>
      <w:r w:rsidRPr="007B2095">
        <w:t>Data Systems</w:t>
      </w:r>
    </w:p>
    <w:p w:rsidR="007B2095" w:rsidRPr="007B2095" w:rsidRDefault="002F20D0" w:rsidP="00B35E30">
      <w:pPr>
        <w:jc w:val="both"/>
        <w:rPr>
          <w:sz w:val="24"/>
          <w:szCs w:val="24"/>
        </w:rPr>
      </w:pPr>
      <w:r w:rsidRPr="007B2095">
        <w:rPr>
          <w:sz w:val="24"/>
          <w:szCs w:val="24"/>
        </w:rPr>
        <w:t>*</w:t>
      </w:r>
      <w:r w:rsidR="00BE297C" w:rsidRPr="007B2095">
        <w:rPr>
          <w:sz w:val="24"/>
          <w:szCs w:val="24"/>
        </w:rPr>
        <w:t>Pictures or l</w:t>
      </w:r>
      <w:r w:rsidR="007B2095">
        <w:rPr>
          <w:sz w:val="24"/>
          <w:szCs w:val="24"/>
        </w:rPr>
        <w:t>inks or something that separate</w:t>
      </w:r>
      <w:r w:rsidR="00BE297C" w:rsidRPr="007B2095">
        <w:rPr>
          <w:sz w:val="24"/>
          <w:szCs w:val="24"/>
        </w:rPr>
        <w:t xml:space="preserve"> </w:t>
      </w:r>
      <w:r w:rsidR="00652DF3" w:rsidRPr="007B2095">
        <w:rPr>
          <w:sz w:val="24"/>
          <w:szCs w:val="24"/>
        </w:rPr>
        <w:t>COMPASS</w:t>
      </w:r>
      <w:r w:rsidR="00BE297C" w:rsidRPr="007B2095">
        <w:rPr>
          <w:sz w:val="24"/>
          <w:szCs w:val="24"/>
        </w:rPr>
        <w:t xml:space="preserve"> and </w:t>
      </w:r>
      <w:r w:rsidR="00E20C4D" w:rsidRPr="007B2095">
        <w:rPr>
          <w:sz w:val="24"/>
          <w:szCs w:val="24"/>
        </w:rPr>
        <w:t>COMPASSMatch</w:t>
      </w:r>
      <w:r w:rsidR="007B2095">
        <w:rPr>
          <w:sz w:val="24"/>
          <w:szCs w:val="24"/>
        </w:rPr>
        <w:t xml:space="preserve">. COMPASS Info bigger than CM. </w:t>
      </w:r>
    </w:p>
    <w:p w:rsidR="00E20C4D" w:rsidRPr="007B2095" w:rsidRDefault="00652DF3" w:rsidP="005F4E6F">
      <w:pPr>
        <w:pStyle w:val="Heading2"/>
      </w:pPr>
      <w:r w:rsidRPr="007B2095">
        <w:t>COMPASS</w:t>
      </w:r>
    </w:p>
    <w:p w:rsidR="00E20C4D" w:rsidRPr="007B2095" w:rsidRDefault="00E20C4D" w:rsidP="00742654">
      <w:pPr>
        <w:spacing w:after="0" w:line="240" w:lineRule="auto"/>
        <w:jc w:val="both"/>
        <w:rPr>
          <w:rFonts w:cs="Calibri"/>
          <w:sz w:val="24"/>
          <w:szCs w:val="24"/>
        </w:rPr>
      </w:pPr>
      <w:r w:rsidRPr="007B2095">
        <w:rPr>
          <w:rFonts w:cs="Calibri"/>
          <w:sz w:val="24"/>
          <w:szCs w:val="24"/>
        </w:rPr>
        <w:t>*Link to download flyer</w:t>
      </w:r>
    </w:p>
    <w:p w:rsidR="00E20C4D" w:rsidRPr="007B2095" w:rsidRDefault="00E20C4D" w:rsidP="00742654">
      <w:pPr>
        <w:spacing w:after="0" w:line="240" w:lineRule="auto"/>
        <w:jc w:val="both"/>
        <w:rPr>
          <w:rFonts w:cs="Calibri"/>
          <w:sz w:val="24"/>
          <w:szCs w:val="24"/>
        </w:rPr>
      </w:pPr>
    </w:p>
    <w:p w:rsidR="00742654" w:rsidRPr="007B2095" w:rsidRDefault="00742654" w:rsidP="00742654">
      <w:pPr>
        <w:spacing w:after="0" w:line="240" w:lineRule="auto"/>
        <w:jc w:val="both"/>
        <w:rPr>
          <w:rFonts w:eastAsia="Times New Roman" w:cs="Times New Roman"/>
          <w:sz w:val="24"/>
          <w:szCs w:val="24"/>
        </w:rPr>
      </w:pPr>
      <w:r w:rsidRPr="007B2095">
        <w:rPr>
          <w:rFonts w:cs="Calibri"/>
          <w:sz w:val="24"/>
          <w:szCs w:val="24"/>
        </w:rPr>
        <w:t xml:space="preserve">CoBro Consulting created the </w:t>
      </w:r>
      <w:r w:rsidRPr="007B2095">
        <w:rPr>
          <w:rFonts w:eastAsia="Times New Roman" w:cs="Times New Roman"/>
          <w:sz w:val="24"/>
          <w:szCs w:val="24"/>
        </w:rPr>
        <w:t>Comprehensive Program Assessment System</w:t>
      </w:r>
      <w:r w:rsidRPr="007B2095">
        <w:rPr>
          <w:rFonts w:cs="Calibri"/>
          <w:sz w:val="24"/>
          <w:szCs w:val="24"/>
        </w:rPr>
        <w:t xml:space="preserve"> (</w:t>
      </w:r>
      <w:r w:rsidR="00652DF3" w:rsidRPr="007B2095">
        <w:rPr>
          <w:rFonts w:cs="Calibri"/>
          <w:sz w:val="24"/>
          <w:szCs w:val="24"/>
        </w:rPr>
        <w:t>COMPASS</w:t>
      </w:r>
      <w:r w:rsidRPr="007B2095">
        <w:rPr>
          <w:rFonts w:cs="Calibri"/>
          <w:sz w:val="24"/>
          <w:szCs w:val="24"/>
        </w:rPr>
        <w:t>) specifically to facilitate educational program data management, student tracking, statistical analysis, and progress reporting.</w:t>
      </w:r>
      <w:r w:rsidRPr="007B2095">
        <w:rPr>
          <w:rFonts w:eastAsia="Times New Roman" w:cs="Times New Roman"/>
          <w:sz w:val="24"/>
          <w:szCs w:val="24"/>
        </w:rPr>
        <w:t xml:space="preserve"> </w:t>
      </w:r>
      <w:r w:rsidR="00652DF3" w:rsidRPr="007B2095">
        <w:rPr>
          <w:rFonts w:eastAsia="Times New Roman" w:cs="Times New Roman"/>
          <w:sz w:val="24"/>
          <w:szCs w:val="24"/>
        </w:rPr>
        <w:t>COMPASS</w:t>
      </w:r>
      <w:r w:rsidRPr="007B2095">
        <w:rPr>
          <w:rFonts w:eastAsia="Times New Roman" w:cs="Times New Roman"/>
          <w:sz w:val="24"/>
          <w:szCs w:val="24"/>
        </w:rPr>
        <w:t xml:space="preserve"> is a secure database management and evaluation tool that expedites data entry, organizes program participant data, generates reports, and conducts statistical analyses to evaluate program success. </w:t>
      </w:r>
    </w:p>
    <w:p w:rsidR="00742654" w:rsidRPr="007B2095" w:rsidRDefault="00742654" w:rsidP="00742654">
      <w:pPr>
        <w:spacing w:after="0" w:line="240" w:lineRule="auto"/>
        <w:jc w:val="both"/>
        <w:rPr>
          <w:rFonts w:eastAsia="Times New Roman" w:cs="Times New Roman"/>
          <w:sz w:val="24"/>
          <w:szCs w:val="24"/>
        </w:rPr>
      </w:pPr>
    </w:p>
    <w:p w:rsidR="00742654" w:rsidRPr="007B2095" w:rsidRDefault="00742654" w:rsidP="00742654">
      <w:pPr>
        <w:spacing w:after="0" w:line="240" w:lineRule="auto"/>
        <w:jc w:val="both"/>
        <w:rPr>
          <w:rFonts w:cs="Calibri"/>
          <w:sz w:val="24"/>
          <w:szCs w:val="24"/>
        </w:rPr>
      </w:pPr>
      <w:r w:rsidRPr="007B2095">
        <w:rPr>
          <w:rFonts w:eastAsia="Times New Roman" w:cs="Times New Roman"/>
          <w:sz w:val="24"/>
          <w:szCs w:val="24"/>
        </w:rPr>
        <w:t>COMP</w:t>
      </w:r>
      <w:r w:rsidR="00652DF3" w:rsidRPr="007B2095">
        <w:rPr>
          <w:rFonts w:eastAsia="Times New Roman" w:cs="Times New Roman"/>
          <w:sz w:val="24"/>
          <w:szCs w:val="24"/>
        </w:rPr>
        <w:t>A</w:t>
      </w:r>
      <w:r w:rsidRPr="007B2095">
        <w:rPr>
          <w:rFonts w:eastAsia="Times New Roman" w:cs="Times New Roman"/>
          <w:sz w:val="24"/>
          <w:szCs w:val="24"/>
        </w:rPr>
        <w:t xml:space="preserve">SS is not a generic, one-size-fits-all system. </w:t>
      </w:r>
      <w:r w:rsidRPr="007B2095">
        <w:rPr>
          <w:rFonts w:cs="Calibri"/>
          <w:sz w:val="24"/>
          <w:szCs w:val="24"/>
        </w:rPr>
        <w:t xml:space="preserve">Our technicians customize the </w:t>
      </w:r>
      <w:r w:rsidR="00652DF3" w:rsidRPr="007B2095">
        <w:rPr>
          <w:rFonts w:cs="Calibri"/>
          <w:sz w:val="24"/>
          <w:szCs w:val="24"/>
        </w:rPr>
        <w:t>COMPASS</w:t>
      </w:r>
      <w:r w:rsidRPr="007B2095">
        <w:rPr>
          <w:rFonts w:cs="Calibri"/>
          <w:sz w:val="24"/>
          <w:szCs w:val="24"/>
        </w:rPr>
        <w:t xml:space="preserve"> system to meet each client’s needs and to maximize the efficiency and evaluation capacity of each program. Beyond customization and implementation of </w:t>
      </w:r>
      <w:r w:rsidR="00652DF3" w:rsidRPr="007B2095">
        <w:rPr>
          <w:rFonts w:cs="Calibri"/>
          <w:sz w:val="24"/>
          <w:szCs w:val="24"/>
        </w:rPr>
        <w:t>COMPASS</w:t>
      </w:r>
      <w:r w:rsidRPr="007B2095">
        <w:rPr>
          <w:rFonts w:cs="Calibri"/>
          <w:sz w:val="24"/>
          <w:szCs w:val="24"/>
        </w:rPr>
        <w:t xml:space="preserve">, </w:t>
      </w:r>
      <w:r w:rsidR="007C1ECE" w:rsidRPr="007B2095">
        <w:rPr>
          <w:rFonts w:cs="Calibri"/>
          <w:sz w:val="24"/>
          <w:szCs w:val="24"/>
        </w:rPr>
        <w:t>Co</w:t>
      </w:r>
      <w:r w:rsidR="002F20D0" w:rsidRPr="007B2095">
        <w:rPr>
          <w:rFonts w:cs="Calibri"/>
          <w:sz w:val="24"/>
          <w:szCs w:val="24"/>
        </w:rPr>
        <w:t>Bro Consulting</w:t>
      </w:r>
      <w:r w:rsidRPr="007B2095">
        <w:rPr>
          <w:rFonts w:cs="Calibri"/>
          <w:sz w:val="24"/>
          <w:szCs w:val="24"/>
        </w:rPr>
        <w:t xml:space="preserve"> offer</w:t>
      </w:r>
      <w:r w:rsidR="002F20D0" w:rsidRPr="007B2095">
        <w:rPr>
          <w:rFonts w:cs="Calibri"/>
          <w:sz w:val="24"/>
          <w:szCs w:val="24"/>
        </w:rPr>
        <w:t>s</w:t>
      </w:r>
      <w:r w:rsidRPr="007B2095">
        <w:rPr>
          <w:rFonts w:cs="Calibri"/>
          <w:sz w:val="24"/>
          <w:szCs w:val="24"/>
        </w:rPr>
        <w:t xml:space="preserve"> additional </w:t>
      </w:r>
      <w:r w:rsidR="002F20D0" w:rsidRPr="007B2095">
        <w:rPr>
          <w:rFonts w:cs="Calibri"/>
          <w:sz w:val="24"/>
          <w:szCs w:val="24"/>
        </w:rPr>
        <w:t xml:space="preserve">system </w:t>
      </w:r>
      <w:r w:rsidRPr="007B2095">
        <w:rPr>
          <w:rFonts w:cs="Calibri"/>
          <w:sz w:val="24"/>
          <w:szCs w:val="24"/>
        </w:rPr>
        <w:t>support services including onsite system user training, ongoing technical support, monthly online training, secure server data hosting and maintenance, and data analysis</w:t>
      </w:r>
      <w:r w:rsidR="002F20D0" w:rsidRPr="007B2095">
        <w:rPr>
          <w:rFonts w:cs="Calibri"/>
          <w:sz w:val="24"/>
          <w:szCs w:val="24"/>
        </w:rPr>
        <w:t>.</w:t>
      </w:r>
    </w:p>
    <w:p w:rsidR="00742654" w:rsidRPr="007B2095" w:rsidRDefault="00742654" w:rsidP="00742654">
      <w:pPr>
        <w:spacing w:after="0" w:line="240" w:lineRule="auto"/>
        <w:jc w:val="both"/>
        <w:rPr>
          <w:rFonts w:cs="Calibri"/>
          <w:sz w:val="24"/>
          <w:szCs w:val="24"/>
        </w:rPr>
      </w:pPr>
    </w:p>
    <w:p w:rsidR="00244861" w:rsidRPr="007B2095" w:rsidRDefault="00652DF3" w:rsidP="00244861">
      <w:pPr>
        <w:pStyle w:val="Default"/>
        <w:jc w:val="both"/>
        <w:rPr>
          <w:rFonts w:asciiTheme="minorHAnsi" w:hAnsiTheme="minorHAnsi"/>
          <w:color w:val="auto"/>
        </w:rPr>
      </w:pPr>
      <w:r w:rsidRPr="007B2095">
        <w:rPr>
          <w:rFonts w:asciiTheme="minorHAnsi" w:hAnsiTheme="minorHAnsi"/>
          <w:color w:val="auto"/>
        </w:rPr>
        <w:t>COMPASS</w:t>
      </w:r>
      <w:r w:rsidR="00244861" w:rsidRPr="007B2095">
        <w:rPr>
          <w:rFonts w:asciiTheme="minorHAnsi" w:hAnsiTheme="minorHAnsi"/>
          <w:color w:val="auto"/>
        </w:rPr>
        <w:t xml:space="preserve"> includes the following key features and functions:</w:t>
      </w:r>
    </w:p>
    <w:p w:rsidR="00244861" w:rsidRPr="007B2095" w:rsidRDefault="00244861" w:rsidP="00244861">
      <w:pPr>
        <w:pStyle w:val="Default"/>
        <w:jc w:val="both"/>
        <w:rPr>
          <w:rFonts w:asciiTheme="minorHAnsi" w:hAnsiTheme="minorHAnsi"/>
          <w:color w:val="auto"/>
        </w:rPr>
      </w:pPr>
    </w:p>
    <w:p w:rsidR="00742654" w:rsidRPr="007B2095" w:rsidRDefault="00742654" w:rsidP="00652DF3">
      <w:pPr>
        <w:spacing w:line="240" w:lineRule="auto"/>
        <w:ind w:left="288"/>
        <w:jc w:val="both"/>
        <w:rPr>
          <w:sz w:val="24"/>
          <w:szCs w:val="24"/>
        </w:rPr>
      </w:pPr>
      <w:r w:rsidRPr="007B2095">
        <w:rPr>
          <w:b/>
          <w:sz w:val="24"/>
          <w:szCs w:val="24"/>
        </w:rPr>
        <w:t>Access</w:t>
      </w:r>
      <w:r w:rsidR="005F4E6F" w:rsidRPr="007B2095">
        <w:rPr>
          <w:b/>
          <w:sz w:val="24"/>
          <w:szCs w:val="24"/>
        </w:rPr>
        <w:t>ibility</w:t>
      </w:r>
      <w:r w:rsidR="00652DF3" w:rsidRPr="007B2095">
        <w:rPr>
          <w:b/>
          <w:sz w:val="24"/>
          <w:szCs w:val="24"/>
        </w:rPr>
        <w:t xml:space="preserve"> </w:t>
      </w:r>
      <w:r w:rsidR="00652DF3" w:rsidRPr="007B2095">
        <w:rPr>
          <w:sz w:val="24"/>
          <w:szCs w:val="24"/>
        </w:rPr>
        <w:t>- COMPASS</w:t>
      </w:r>
      <w:r w:rsidRPr="007B2095">
        <w:rPr>
          <w:sz w:val="24"/>
          <w:szCs w:val="24"/>
        </w:rPr>
        <w:t xml:space="preserve"> is </w:t>
      </w:r>
      <w:r w:rsidRPr="007B2095">
        <w:rPr>
          <w:rFonts w:cs="Calibri"/>
          <w:sz w:val="24"/>
          <w:szCs w:val="24"/>
        </w:rPr>
        <w:t xml:space="preserve">available in a web-based format to ensure access to practitioners from multiple settings and accessible through multiple web browsers and tablets (e.g., Internet Explorer, Safari, Firefox, Chrome, </w:t>
      </w:r>
      <w:proofErr w:type="spellStart"/>
      <w:r w:rsidRPr="007B2095">
        <w:rPr>
          <w:rFonts w:cs="Calibri"/>
          <w:sz w:val="24"/>
          <w:szCs w:val="24"/>
        </w:rPr>
        <w:t>iPad</w:t>
      </w:r>
      <w:proofErr w:type="spellEnd"/>
      <w:r w:rsidRPr="007B2095">
        <w:rPr>
          <w:rFonts w:cs="Calibri"/>
          <w:sz w:val="24"/>
          <w:szCs w:val="24"/>
        </w:rPr>
        <w:t xml:space="preserve">.) </w:t>
      </w:r>
      <w:r w:rsidRPr="007B2095">
        <w:rPr>
          <w:sz w:val="24"/>
          <w:szCs w:val="24"/>
        </w:rPr>
        <w:t xml:space="preserve">The system provides separate accounts for each participating user and allows for varying levels of access. </w:t>
      </w:r>
      <w:r w:rsidR="005F4E6F" w:rsidRPr="007B2095">
        <w:rPr>
          <w:rFonts w:eastAsia="PMingLiU" w:cs="Calibri"/>
          <w:sz w:val="24"/>
          <w:szCs w:val="24"/>
        </w:rPr>
        <w:t xml:space="preserve">With all user access, data within COMPASS is accessible and available in real-time.  </w:t>
      </w:r>
    </w:p>
    <w:p w:rsidR="00742654" w:rsidRPr="007B2095" w:rsidRDefault="00742654" w:rsidP="00652DF3">
      <w:pPr>
        <w:spacing w:line="240" w:lineRule="auto"/>
        <w:ind w:left="288"/>
        <w:jc w:val="both"/>
        <w:rPr>
          <w:rFonts w:eastAsia="Times New Roman" w:cs="Times New Roman"/>
          <w:sz w:val="24"/>
          <w:szCs w:val="24"/>
        </w:rPr>
      </w:pPr>
      <w:r w:rsidRPr="007B2095">
        <w:rPr>
          <w:rFonts w:eastAsia="Times New Roman" w:cs="Times New Roman"/>
          <w:b/>
          <w:sz w:val="24"/>
          <w:szCs w:val="24"/>
        </w:rPr>
        <w:t>Data Entry Screens</w:t>
      </w:r>
      <w:r w:rsidR="00652DF3" w:rsidRPr="007B2095">
        <w:rPr>
          <w:rFonts w:eastAsia="Times New Roman" w:cs="Times New Roman"/>
          <w:sz w:val="24"/>
          <w:szCs w:val="24"/>
        </w:rPr>
        <w:t xml:space="preserve"> - COMPASS</w:t>
      </w:r>
      <w:r w:rsidR="002F20D0" w:rsidRPr="007B2095">
        <w:rPr>
          <w:rFonts w:eastAsia="Times New Roman" w:cs="Times New Roman"/>
          <w:sz w:val="24"/>
          <w:szCs w:val="24"/>
        </w:rPr>
        <w:t xml:space="preserve"> include</w:t>
      </w:r>
      <w:r w:rsidR="00652DF3" w:rsidRPr="007B2095">
        <w:rPr>
          <w:rFonts w:eastAsia="Times New Roman" w:cs="Times New Roman"/>
          <w:sz w:val="24"/>
          <w:szCs w:val="24"/>
        </w:rPr>
        <w:t>s</w:t>
      </w:r>
      <w:r w:rsidRPr="007B2095">
        <w:rPr>
          <w:rFonts w:cs="Calibri"/>
          <w:sz w:val="24"/>
          <w:szCs w:val="24"/>
        </w:rPr>
        <w:t xml:space="preserve"> easy </w:t>
      </w:r>
      <w:proofErr w:type="gramStart"/>
      <w:r w:rsidRPr="007B2095">
        <w:rPr>
          <w:rFonts w:cs="Calibri"/>
          <w:sz w:val="24"/>
          <w:szCs w:val="24"/>
        </w:rPr>
        <w:t>to navigate</w:t>
      </w:r>
      <w:proofErr w:type="gramEnd"/>
      <w:r w:rsidRPr="007B2095">
        <w:rPr>
          <w:rFonts w:cs="Calibri"/>
          <w:sz w:val="24"/>
          <w:szCs w:val="24"/>
        </w:rPr>
        <w:t xml:space="preserve"> data entry screens </w:t>
      </w:r>
      <w:r w:rsidR="007C1ECE" w:rsidRPr="007B2095">
        <w:rPr>
          <w:rFonts w:cs="Calibri"/>
          <w:sz w:val="24"/>
          <w:szCs w:val="24"/>
        </w:rPr>
        <w:t xml:space="preserve">that </w:t>
      </w:r>
      <w:r w:rsidR="007C1ECE" w:rsidRPr="007B2095">
        <w:rPr>
          <w:rFonts w:eastAsia="Times New Roman" w:cs="Times New Roman"/>
          <w:sz w:val="24"/>
          <w:szCs w:val="24"/>
        </w:rPr>
        <w:t xml:space="preserve">facilitate data entry of program services and activities information. </w:t>
      </w:r>
      <w:r w:rsidR="007C1ECE" w:rsidRPr="007B2095">
        <w:rPr>
          <w:rFonts w:cs="Calibri"/>
          <w:sz w:val="24"/>
          <w:szCs w:val="24"/>
        </w:rPr>
        <w:t>These user-friendly screens include</w:t>
      </w:r>
      <w:r w:rsidRPr="007B2095">
        <w:rPr>
          <w:rFonts w:cs="Calibri"/>
          <w:sz w:val="24"/>
          <w:szCs w:val="24"/>
        </w:rPr>
        <w:t xml:space="preserve"> error messaging to prevent duplication of entries and ensure </w:t>
      </w:r>
      <w:r w:rsidR="007C1ECE" w:rsidRPr="007B2095">
        <w:rPr>
          <w:rFonts w:cs="Calibri"/>
          <w:sz w:val="24"/>
          <w:szCs w:val="24"/>
        </w:rPr>
        <w:t xml:space="preserve">data </w:t>
      </w:r>
      <w:r w:rsidRPr="007B2095">
        <w:rPr>
          <w:rFonts w:cs="Calibri"/>
          <w:sz w:val="24"/>
          <w:szCs w:val="24"/>
        </w:rPr>
        <w:t xml:space="preserve">accuracy. </w:t>
      </w:r>
      <w:r w:rsidRPr="007B2095">
        <w:rPr>
          <w:rFonts w:eastAsia="Times New Roman" w:cs="Times New Roman"/>
          <w:sz w:val="24"/>
          <w:szCs w:val="24"/>
        </w:rPr>
        <w:t xml:space="preserve">The screens </w:t>
      </w:r>
      <w:r w:rsidR="007C1ECE" w:rsidRPr="007B2095">
        <w:rPr>
          <w:rFonts w:eastAsia="Times New Roman" w:cs="Times New Roman"/>
          <w:sz w:val="24"/>
          <w:szCs w:val="24"/>
        </w:rPr>
        <w:t>also include drop-down menu options and</w:t>
      </w:r>
      <w:r w:rsidRPr="007B2095">
        <w:rPr>
          <w:rFonts w:eastAsia="Times New Roman" w:cs="Times New Roman"/>
          <w:sz w:val="24"/>
          <w:szCs w:val="24"/>
        </w:rPr>
        <w:t xml:space="preserve"> batch entry features</w:t>
      </w:r>
      <w:r w:rsidR="007C1ECE" w:rsidRPr="007B2095">
        <w:rPr>
          <w:rFonts w:eastAsia="Times New Roman" w:cs="Times New Roman"/>
          <w:sz w:val="24"/>
          <w:szCs w:val="24"/>
        </w:rPr>
        <w:t xml:space="preserve">. </w:t>
      </w:r>
    </w:p>
    <w:p w:rsidR="005F4E6F" w:rsidRPr="007B2095" w:rsidRDefault="00742654" w:rsidP="00652DF3">
      <w:pPr>
        <w:spacing w:line="240" w:lineRule="auto"/>
        <w:ind w:left="288"/>
        <w:jc w:val="both"/>
        <w:rPr>
          <w:rFonts w:eastAsia="Times New Roman" w:cs="Times New Roman"/>
          <w:sz w:val="24"/>
          <w:szCs w:val="24"/>
        </w:rPr>
      </w:pPr>
      <w:r w:rsidRPr="007B2095">
        <w:rPr>
          <w:rFonts w:eastAsia="Times New Roman" w:cs="Times New Roman"/>
          <w:b/>
          <w:sz w:val="24"/>
          <w:szCs w:val="24"/>
        </w:rPr>
        <w:t>Database Integration</w:t>
      </w:r>
      <w:r w:rsidR="00652DF3" w:rsidRPr="007B2095">
        <w:rPr>
          <w:rFonts w:eastAsia="Times New Roman" w:cs="Times New Roman"/>
          <w:sz w:val="24"/>
          <w:szCs w:val="24"/>
        </w:rPr>
        <w:t xml:space="preserve"> - </w:t>
      </w:r>
      <w:r w:rsidRPr="007B2095">
        <w:rPr>
          <w:rFonts w:eastAsia="Times New Roman" w:cs="Times New Roman"/>
          <w:sz w:val="24"/>
          <w:szCs w:val="24"/>
        </w:rPr>
        <w:t xml:space="preserve">CoBro </w:t>
      </w:r>
      <w:r w:rsidR="00652DF3" w:rsidRPr="007B2095">
        <w:rPr>
          <w:rFonts w:eastAsia="Times New Roman" w:cs="Times New Roman"/>
          <w:sz w:val="24"/>
          <w:szCs w:val="24"/>
        </w:rPr>
        <w:t xml:space="preserve">data </w:t>
      </w:r>
      <w:r w:rsidRPr="007B2095">
        <w:rPr>
          <w:rFonts w:eastAsia="Times New Roman" w:cs="Times New Roman"/>
          <w:sz w:val="24"/>
          <w:szCs w:val="24"/>
        </w:rPr>
        <w:t xml:space="preserve">specialists coordinate </w:t>
      </w:r>
      <w:r w:rsidR="007C1ECE" w:rsidRPr="007B2095">
        <w:rPr>
          <w:rFonts w:eastAsia="Times New Roman" w:cs="Times New Roman"/>
          <w:sz w:val="24"/>
          <w:szCs w:val="24"/>
        </w:rPr>
        <w:t xml:space="preserve">secure </w:t>
      </w:r>
      <w:r w:rsidRPr="007B2095">
        <w:rPr>
          <w:rFonts w:eastAsia="Times New Roman" w:cs="Times New Roman"/>
          <w:sz w:val="24"/>
          <w:szCs w:val="24"/>
        </w:rPr>
        <w:t xml:space="preserve">electronic transmission of student demographic and academic </w:t>
      </w:r>
      <w:r w:rsidR="007C1ECE" w:rsidRPr="007B2095">
        <w:rPr>
          <w:rFonts w:eastAsia="Times New Roman" w:cs="Times New Roman"/>
          <w:sz w:val="24"/>
          <w:szCs w:val="24"/>
        </w:rPr>
        <w:t>(such as course grades, GPA, and standardized test scores)</w:t>
      </w:r>
      <w:r w:rsidRPr="007B2095">
        <w:rPr>
          <w:rFonts w:eastAsia="Times New Roman" w:cs="Times New Roman"/>
          <w:sz w:val="24"/>
          <w:szCs w:val="24"/>
        </w:rPr>
        <w:t xml:space="preserve"> </w:t>
      </w:r>
      <w:r w:rsidR="007C1ECE" w:rsidRPr="007B2095">
        <w:rPr>
          <w:rFonts w:eastAsia="Times New Roman" w:cs="Times New Roman"/>
          <w:sz w:val="24"/>
          <w:szCs w:val="24"/>
        </w:rPr>
        <w:t xml:space="preserve">data </w:t>
      </w:r>
      <w:r w:rsidRPr="007B2095">
        <w:rPr>
          <w:rFonts w:eastAsia="Times New Roman" w:cs="Times New Roman"/>
          <w:sz w:val="24"/>
          <w:szCs w:val="24"/>
        </w:rPr>
        <w:t xml:space="preserve">directly into the </w:t>
      </w:r>
      <w:r w:rsidR="00652DF3" w:rsidRPr="007B2095">
        <w:rPr>
          <w:rFonts w:eastAsia="Times New Roman" w:cs="Times New Roman"/>
          <w:sz w:val="24"/>
          <w:szCs w:val="24"/>
        </w:rPr>
        <w:t>COMPASS</w:t>
      </w:r>
      <w:r w:rsidRPr="007B2095">
        <w:rPr>
          <w:rFonts w:eastAsia="Times New Roman" w:cs="Times New Roman"/>
          <w:sz w:val="24"/>
          <w:szCs w:val="24"/>
        </w:rPr>
        <w:t xml:space="preserve"> system. </w:t>
      </w:r>
      <w:r w:rsidR="007C1ECE" w:rsidRPr="007B2095">
        <w:rPr>
          <w:sz w:val="24"/>
          <w:szCs w:val="24"/>
        </w:rPr>
        <w:t>D</w:t>
      </w:r>
      <w:r w:rsidR="005F4E6F" w:rsidRPr="007B2095">
        <w:rPr>
          <w:sz w:val="24"/>
          <w:szCs w:val="24"/>
        </w:rPr>
        <w:t>ata from a variety of sources, formats, and structural designs</w:t>
      </w:r>
      <w:r w:rsidR="007C1ECE" w:rsidRPr="007B2095">
        <w:rPr>
          <w:sz w:val="24"/>
          <w:szCs w:val="24"/>
        </w:rPr>
        <w:t xml:space="preserve"> can be integrated</w:t>
      </w:r>
      <w:r w:rsidR="005F4E6F" w:rsidRPr="007B2095">
        <w:rPr>
          <w:sz w:val="24"/>
          <w:szCs w:val="24"/>
        </w:rPr>
        <w:t xml:space="preserve">. Our technicians have substantial experience converting data into a consistent format while maintaining the validity of the original files. </w:t>
      </w:r>
      <w:r w:rsidRPr="007B2095">
        <w:rPr>
          <w:rFonts w:eastAsia="Times New Roman" w:cs="Times New Roman"/>
          <w:sz w:val="24"/>
          <w:szCs w:val="24"/>
        </w:rPr>
        <w:t>The system</w:t>
      </w:r>
      <w:r w:rsidR="007C1ECE" w:rsidRPr="007B2095">
        <w:rPr>
          <w:rFonts w:eastAsia="Times New Roman" w:cs="Times New Roman"/>
          <w:sz w:val="24"/>
          <w:szCs w:val="24"/>
        </w:rPr>
        <w:t xml:space="preserve"> then</w:t>
      </w:r>
      <w:r w:rsidRPr="007B2095">
        <w:rPr>
          <w:rFonts w:eastAsia="Times New Roman" w:cs="Times New Roman"/>
          <w:sz w:val="24"/>
          <w:szCs w:val="24"/>
        </w:rPr>
        <w:t xml:space="preserve"> integrates the program participation data with academic outcomes information </w:t>
      </w:r>
      <w:r w:rsidR="007C1ECE" w:rsidRPr="007B2095">
        <w:rPr>
          <w:rFonts w:eastAsia="Times New Roman" w:cs="Times New Roman"/>
          <w:sz w:val="24"/>
          <w:szCs w:val="24"/>
        </w:rPr>
        <w:t>for reporting and analysis.</w:t>
      </w:r>
    </w:p>
    <w:p w:rsidR="00742654" w:rsidRPr="007B2095" w:rsidRDefault="00742654" w:rsidP="00652DF3">
      <w:pPr>
        <w:spacing w:line="240" w:lineRule="auto"/>
        <w:ind w:left="288"/>
        <w:jc w:val="both"/>
        <w:rPr>
          <w:rFonts w:eastAsia="Times New Roman" w:cs="Times New Roman"/>
          <w:sz w:val="24"/>
          <w:szCs w:val="24"/>
        </w:rPr>
      </w:pPr>
      <w:r w:rsidRPr="007B2095">
        <w:rPr>
          <w:rFonts w:eastAsia="Times New Roman" w:cs="Times New Roman"/>
          <w:b/>
          <w:sz w:val="24"/>
          <w:szCs w:val="24"/>
        </w:rPr>
        <w:t>Automated Reports</w:t>
      </w:r>
      <w:r w:rsidR="00652DF3" w:rsidRPr="007B2095">
        <w:rPr>
          <w:rFonts w:eastAsia="Times New Roman" w:cs="Times New Roman"/>
          <w:sz w:val="24"/>
          <w:szCs w:val="24"/>
        </w:rPr>
        <w:t xml:space="preserve"> - COMPASS</w:t>
      </w:r>
      <w:r w:rsidRPr="007B2095">
        <w:rPr>
          <w:rFonts w:eastAsia="Times New Roman" w:cs="Times New Roman"/>
          <w:sz w:val="24"/>
          <w:szCs w:val="24"/>
        </w:rPr>
        <w:t xml:space="preserve"> provides user</w:t>
      </w:r>
      <w:r w:rsidR="002F20D0" w:rsidRPr="007B2095">
        <w:rPr>
          <w:rFonts w:eastAsia="Times New Roman" w:cs="Times New Roman"/>
          <w:sz w:val="24"/>
          <w:szCs w:val="24"/>
        </w:rPr>
        <w:t xml:space="preserve">-defined, pre-formatted reports </w:t>
      </w:r>
      <w:r w:rsidR="002F20D0" w:rsidRPr="007B2095">
        <w:rPr>
          <w:sz w:val="24"/>
          <w:szCs w:val="24"/>
        </w:rPr>
        <w:t xml:space="preserve">that are available on-demand </w:t>
      </w:r>
      <w:r w:rsidR="00652DF3" w:rsidRPr="007B2095">
        <w:rPr>
          <w:sz w:val="24"/>
          <w:szCs w:val="24"/>
        </w:rPr>
        <w:t>to users</w:t>
      </w:r>
      <w:r w:rsidR="002F20D0" w:rsidRPr="007B2095">
        <w:rPr>
          <w:sz w:val="24"/>
          <w:szCs w:val="24"/>
        </w:rPr>
        <w:t>.</w:t>
      </w:r>
      <w:r w:rsidRPr="007B2095">
        <w:rPr>
          <w:rFonts w:eastAsia="Times New Roman" w:cs="Times New Roman"/>
          <w:sz w:val="24"/>
          <w:szCs w:val="24"/>
        </w:rPr>
        <w:t xml:space="preserve"> </w:t>
      </w:r>
      <w:r w:rsidRPr="007B2095">
        <w:rPr>
          <w:sz w:val="24"/>
          <w:szCs w:val="24"/>
        </w:rPr>
        <w:t>Reports are downloadable and allow the user to save, print, and send via email.</w:t>
      </w:r>
      <w:r w:rsidR="00652DF3" w:rsidRPr="007B2095">
        <w:rPr>
          <w:rFonts w:eastAsia="Times New Roman" w:cs="Times New Roman"/>
          <w:sz w:val="24"/>
          <w:szCs w:val="24"/>
        </w:rPr>
        <w:t xml:space="preserve"> In addition, users can </w:t>
      </w:r>
      <w:r w:rsidR="00652DF3" w:rsidRPr="007B2095">
        <w:rPr>
          <w:sz w:val="24"/>
          <w:szCs w:val="24"/>
        </w:rPr>
        <w:t>export</w:t>
      </w:r>
      <w:r w:rsidRPr="007B2095">
        <w:rPr>
          <w:sz w:val="24"/>
          <w:szCs w:val="24"/>
        </w:rPr>
        <w:t xml:space="preserve"> raw data into Excel format, on demand.</w:t>
      </w:r>
    </w:p>
    <w:p w:rsidR="005F4E6F" w:rsidRPr="007B2095" w:rsidRDefault="00742654" w:rsidP="00652DF3">
      <w:pPr>
        <w:spacing w:line="240" w:lineRule="auto"/>
        <w:ind w:left="288"/>
        <w:jc w:val="both"/>
        <w:rPr>
          <w:rFonts w:eastAsia="Times New Roman" w:cs="Times New Roman"/>
          <w:sz w:val="24"/>
          <w:szCs w:val="24"/>
        </w:rPr>
      </w:pPr>
      <w:r w:rsidRPr="007B2095">
        <w:rPr>
          <w:rFonts w:eastAsia="Times New Roman" w:cs="Times New Roman"/>
          <w:b/>
          <w:sz w:val="24"/>
          <w:szCs w:val="24"/>
        </w:rPr>
        <w:t>Statistical Analysis</w:t>
      </w:r>
      <w:r w:rsidR="00652DF3" w:rsidRPr="007B2095">
        <w:rPr>
          <w:rFonts w:eastAsia="Times New Roman" w:cs="Times New Roman"/>
          <w:sz w:val="24"/>
          <w:szCs w:val="24"/>
        </w:rPr>
        <w:t xml:space="preserve"> - COMPASS</w:t>
      </w:r>
      <w:r w:rsidRPr="007B2095">
        <w:rPr>
          <w:rFonts w:eastAsia="Times New Roman" w:cs="Times New Roman"/>
          <w:sz w:val="24"/>
          <w:szCs w:val="24"/>
        </w:rPr>
        <w:t xml:space="preserve"> provides a series of </w:t>
      </w:r>
      <w:r w:rsidR="005F4E6F" w:rsidRPr="007B2095">
        <w:rPr>
          <w:rFonts w:eastAsia="Times New Roman" w:cs="Times New Roman"/>
          <w:sz w:val="24"/>
          <w:szCs w:val="24"/>
        </w:rPr>
        <w:t xml:space="preserve">advanced </w:t>
      </w:r>
      <w:r w:rsidRPr="007B2095">
        <w:rPr>
          <w:rFonts w:eastAsia="Times New Roman" w:cs="Times New Roman"/>
          <w:sz w:val="24"/>
          <w:szCs w:val="24"/>
        </w:rPr>
        <w:t xml:space="preserve">statistics options in a user-friendly drop-down menu format. Both descriptive statistics (e.g., means and frequencies) and inferential statistics (e.g., correlations, chi-squares, </w:t>
      </w:r>
      <w:proofErr w:type="gramStart"/>
      <w:r w:rsidRPr="007B2095">
        <w:rPr>
          <w:rFonts w:eastAsia="Times New Roman" w:cs="Times New Roman"/>
          <w:sz w:val="24"/>
          <w:szCs w:val="24"/>
        </w:rPr>
        <w:t>t</w:t>
      </w:r>
      <w:proofErr w:type="gramEnd"/>
      <w:r w:rsidRPr="007B2095">
        <w:rPr>
          <w:rFonts w:eastAsia="Times New Roman" w:cs="Times New Roman"/>
          <w:sz w:val="24"/>
          <w:szCs w:val="24"/>
        </w:rPr>
        <w:t xml:space="preserve">-tests) are available. This enables </w:t>
      </w:r>
      <w:r w:rsidR="005533C7" w:rsidRPr="007B2095">
        <w:rPr>
          <w:rFonts w:eastAsia="Times New Roman" w:cs="Times New Roman"/>
          <w:sz w:val="24"/>
          <w:szCs w:val="24"/>
        </w:rPr>
        <w:t>users</w:t>
      </w:r>
      <w:r w:rsidRPr="007B2095">
        <w:rPr>
          <w:rFonts w:eastAsia="Times New Roman" w:cs="Times New Roman"/>
          <w:sz w:val="24"/>
          <w:szCs w:val="24"/>
        </w:rPr>
        <w:t xml:space="preserve"> to examine the effects of individual program elements</w:t>
      </w:r>
      <w:r w:rsidR="005F4E6F" w:rsidRPr="007B2095">
        <w:rPr>
          <w:rFonts w:eastAsia="Times New Roman" w:cs="Times New Roman"/>
          <w:sz w:val="24"/>
          <w:szCs w:val="24"/>
        </w:rPr>
        <w:t>,</w:t>
      </w:r>
      <w:r w:rsidRPr="007B2095">
        <w:rPr>
          <w:rFonts w:eastAsia="Times New Roman" w:cs="Times New Roman"/>
          <w:sz w:val="24"/>
          <w:szCs w:val="24"/>
        </w:rPr>
        <w:t xml:space="preserve"> d</w:t>
      </w:r>
      <w:r w:rsidR="005F4E6F" w:rsidRPr="007B2095">
        <w:rPr>
          <w:rFonts w:eastAsia="Times New Roman" w:cs="Times New Roman"/>
          <w:sz w:val="24"/>
          <w:szCs w:val="24"/>
        </w:rPr>
        <w:t xml:space="preserve">etermine overall program impact and strengthen evaluation capacity. </w:t>
      </w:r>
    </w:p>
    <w:p w:rsidR="00742654" w:rsidRPr="007B2095" w:rsidRDefault="00742654" w:rsidP="00652DF3">
      <w:pPr>
        <w:numPr>
          <w:ins w:id="7" w:author="Unknown"/>
        </w:numPr>
        <w:spacing w:line="240" w:lineRule="auto"/>
        <w:ind w:left="288"/>
        <w:jc w:val="both"/>
        <w:rPr>
          <w:rFonts w:cs="Calibri"/>
          <w:sz w:val="24"/>
          <w:szCs w:val="24"/>
          <w:u w:val="single"/>
        </w:rPr>
      </w:pPr>
      <w:r w:rsidRPr="007B2095">
        <w:rPr>
          <w:rFonts w:eastAsia="Times New Roman" w:cs="Times New Roman"/>
          <w:b/>
          <w:sz w:val="24"/>
          <w:szCs w:val="24"/>
        </w:rPr>
        <w:lastRenderedPageBreak/>
        <w:t>Security</w:t>
      </w:r>
      <w:r w:rsidR="00652DF3" w:rsidRPr="007B2095">
        <w:rPr>
          <w:rFonts w:eastAsia="Times New Roman" w:cs="Times New Roman"/>
          <w:sz w:val="24"/>
          <w:szCs w:val="24"/>
        </w:rPr>
        <w:t xml:space="preserve"> - </w:t>
      </w:r>
      <w:r w:rsidR="005F4E6F" w:rsidRPr="007B2095">
        <w:rPr>
          <w:rFonts w:cs="Calibri"/>
          <w:sz w:val="24"/>
          <w:szCs w:val="24"/>
        </w:rPr>
        <w:t xml:space="preserve">CoBro Consulting currently maintains </w:t>
      </w:r>
      <w:r w:rsidR="007B2095">
        <w:rPr>
          <w:rFonts w:cs="Calibri"/>
          <w:sz w:val="24"/>
          <w:szCs w:val="24"/>
        </w:rPr>
        <w:t>our systems</w:t>
      </w:r>
      <w:r w:rsidR="005F4E6F" w:rsidRPr="007B2095">
        <w:rPr>
          <w:rFonts w:cs="Calibri"/>
          <w:sz w:val="24"/>
          <w:szCs w:val="24"/>
        </w:rPr>
        <w:t xml:space="preserve"> on state-of-the-art, secure, SSL certificated servers. CoBro technicians strictly adhere to data maintenance procedures that include daily system backups and established data integrity processes. In addition, CoBro Consulting </w:t>
      </w:r>
      <w:r w:rsidR="005F4E6F" w:rsidRPr="007B2095">
        <w:rPr>
          <w:sz w:val="24"/>
          <w:szCs w:val="24"/>
        </w:rPr>
        <w:t>m</w:t>
      </w:r>
      <w:r w:rsidRPr="007B2095">
        <w:rPr>
          <w:sz w:val="24"/>
          <w:szCs w:val="24"/>
        </w:rPr>
        <w:t xml:space="preserve">aintains security protocols to ensure all data is protected under the Family Educational Rights and Privacy Act (FERPA). </w:t>
      </w:r>
    </w:p>
    <w:p w:rsidR="00D143A9" w:rsidRPr="007B2095" w:rsidRDefault="005F4E6F" w:rsidP="00B35E30">
      <w:pPr>
        <w:jc w:val="both"/>
        <w:rPr>
          <w:sz w:val="24"/>
          <w:szCs w:val="24"/>
        </w:rPr>
      </w:pPr>
      <w:r w:rsidRPr="007B2095">
        <w:rPr>
          <w:sz w:val="24"/>
          <w:szCs w:val="24"/>
        </w:rPr>
        <w:t>* I am also thinking Benefits of Compass here, or in a sidebar or something....but maybe we can update this</w:t>
      </w:r>
      <w:r w:rsidR="005533C7" w:rsidRPr="007B2095">
        <w:rPr>
          <w:sz w:val="24"/>
          <w:szCs w:val="24"/>
        </w:rPr>
        <w:t xml:space="preserve"> language</w:t>
      </w:r>
      <w:r w:rsidRPr="007B2095">
        <w:rPr>
          <w:sz w:val="24"/>
          <w:szCs w:val="24"/>
        </w:rPr>
        <w:t>?</w:t>
      </w:r>
    </w:p>
    <w:p w:rsidR="00FE360C" w:rsidRPr="007B2095" w:rsidRDefault="00E20C4D" w:rsidP="00FB2DCD">
      <w:pPr>
        <w:pStyle w:val="Heading2"/>
      </w:pPr>
      <w:r w:rsidRPr="007B2095">
        <w:t>COMPASSMatch</w:t>
      </w:r>
    </w:p>
    <w:p w:rsidR="00FE360C" w:rsidRPr="007B2095" w:rsidRDefault="00E20C4D" w:rsidP="00FE360C">
      <w:r w:rsidRPr="007B2095">
        <w:t>*Link to download flyer</w:t>
      </w:r>
    </w:p>
    <w:p w:rsidR="00FE360C" w:rsidRPr="007B2095" w:rsidRDefault="00FE360C" w:rsidP="00FE360C">
      <w:pPr>
        <w:spacing w:line="240" w:lineRule="auto"/>
        <w:jc w:val="both"/>
        <w:rPr>
          <w:rFonts w:eastAsia="PMingLiU"/>
          <w:sz w:val="24"/>
          <w:szCs w:val="24"/>
        </w:rPr>
      </w:pPr>
      <w:r w:rsidRPr="007B2095">
        <w:rPr>
          <w:rFonts w:eastAsia="PMingLiU"/>
          <w:sz w:val="24"/>
          <w:szCs w:val="24"/>
        </w:rPr>
        <w:t xml:space="preserve">Many federal programs experience challenges in collecting, calculating, and reporting matching fund contributions from the wide variety of contributing grant partners. To address this challenge, CoBro Consulting designed the </w:t>
      </w:r>
      <w:r w:rsidR="00E20C4D" w:rsidRPr="007B2095">
        <w:rPr>
          <w:rFonts w:eastAsia="PMingLiU"/>
          <w:sz w:val="24"/>
          <w:szCs w:val="24"/>
        </w:rPr>
        <w:t>COMPASSMatch</w:t>
      </w:r>
      <w:r w:rsidRPr="007B2095">
        <w:rPr>
          <w:rFonts w:eastAsia="PMingLiU"/>
          <w:sz w:val="24"/>
          <w:szCs w:val="24"/>
        </w:rPr>
        <w:t xml:space="preserve"> System to manage in-kind contributions (i.e., matching funds). </w:t>
      </w:r>
    </w:p>
    <w:p w:rsidR="00E20C4D" w:rsidRPr="007B2095" w:rsidRDefault="00E20C4D" w:rsidP="00E20C4D">
      <w:pPr>
        <w:spacing w:line="240" w:lineRule="auto"/>
        <w:jc w:val="both"/>
        <w:rPr>
          <w:sz w:val="24"/>
          <w:szCs w:val="24"/>
        </w:rPr>
      </w:pPr>
      <w:r w:rsidRPr="007B2095">
        <w:rPr>
          <w:sz w:val="24"/>
          <w:szCs w:val="24"/>
        </w:rPr>
        <w:t>COMPASSMatch is available online for easy access by multiple users across wide-area programs. Through the system, employees and program partners can enter and verify their own donated time. Matching funds are automatically computed based on stored salary and benefits information. This allows grant administrators to t</w:t>
      </w:r>
      <w:r w:rsidR="005533C7" w:rsidRPr="007B2095">
        <w:rPr>
          <w:sz w:val="24"/>
          <w:szCs w:val="24"/>
        </w:rPr>
        <w:t xml:space="preserve">rack real-time progress toward </w:t>
      </w:r>
      <w:r w:rsidR="00777482" w:rsidRPr="007B2095">
        <w:rPr>
          <w:sz w:val="24"/>
          <w:szCs w:val="24"/>
        </w:rPr>
        <w:t xml:space="preserve">meeting contribution goals, and </w:t>
      </w:r>
      <w:r w:rsidR="00777482" w:rsidRPr="007B2095">
        <w:rPr>
          <w:rFonts w:eastAsia="PMingLiU"/>
          <w:sz w:val="24"/>
          <w:szCs w:val="24"/>
        </w:rPr>
        <w:t>dramatically reduces time and effort on match documentation tasks.</w:t>
      </w:r>
    </w:p>
    <w:p w:rsidR="00FE360C" w:rsidRPr="007B2095" w:rsidRDefault="00E20C4D" w:rsidP="00FE360C">
      <w:pPr>
        <w:spacing w:line="240" w:lineRule="auto"/>
        <w:jc w:val="both"/>
        <w:rPr>
          <w:rFonts w:eastAsia="PMingLiU"/>
          <w:sz w:val="24"/>
          <w:szCs w:val="24"/>
        </w:rPr>
      </w:pPr>
      <w:r w:rsidRPr="007B2095">
        <w:rPr>
          <w:rFonts w:eastAsia="PMingLiU"/>
          <w:sz w:val="24"/>
          <w:szCs w:val="24"/>
        </w:rPr>
        <w:t>COMPASSMatch</w:t>
      </w:r>
      <w:r w:rsidR="00FE360C" w:rsidRPr="007B2095">
        <w:rPr>
          <w:rFonts w:eastAsia="PMingLiU"/>
          <w:sz w:val="24"/>
          <w:szCs w:val="24"/>
        </w:rPr>
        <w:t xml:space="preserve"> System Features:</w:t>
      </w:r>
    </w:p>
    <w:p w:rsidR="00FE360C" w:rsidRPr="007B2095" w:rsidRDefault="00FE360C" w:rsidP="00E20C4D">
      <w:pPr>
        <w:pStyle w:val="ListParagraph"/>
        <w:numPr>
          <w:ilvl w:val="0"/>
          <w:numId w:val="6"/>
        </w:numPr>
        <w:spacing w:line="240" w:lineRule="auto"/>
        <w:jc w:val="both"/>
        <w:rPr>
          <w:rFonts w:eastAsia="PMingLiU"/>
          <w:sz w:val="24"/>
          <w:szCs w:val="24"/>
        </w:rPr>
      </w:pPr>
      <w:r w:rsidRPr="007B2095">
        <w:rPr>
          <w:rFonts w:eastAsia="PMingLiU"/>
          <w:sz w:val="24"/>
          <w:szCs w:val="24"/>
        </w:rPr>
        <w:t>Customiza</w:t>
      </w:r>
      <w:r w:rsidR="00E20C4D" w:rsidRPr="007B2095">
        <w:rPr>
          <w:rFonts w:eastAsia="PMingLiU"/>
          <w:sz w:val="24"/>
          <w:szCs w:val="24"/>
        </w:rPr>
        <w:t xml:space="preserve">ble system </w:t>
      </w:r>
      <w:r w:rsidR="00E20C4D" w:rsidRPr="007B2095">
        <w:rPr>
          <w:sz w:val="24"/>
          <w:szCs w:val="24"/>
        </w:rPr>
        <w:t xml:space="preserve">options </w:t>
      </w:r>
      <w:r w:rsidR="005533C7" w:rsidRPr="007B2095">
        <w:rPr>
          <w:sz w:val="24"/>
          <w:szCs w:val="24"/>
        </w:rPr>
        <w:t>that</w:t>
      </w:r>
      <w:r w:rsidR="00E20C4D" w:rsidRPr="007B2095">
        <w:rPr>
          <w:sz w:val="24"/>
          <w:szCs w:val="24"/>
        </w:rPr>
        <w:t xml:space="preserve"> conform to meet unique program needs.</w:t>
      </w:r>
    </w:p>
    <w:p w:rsidR="00777482" w:rsidRPr="007B2095" w:rsidRDefault="00777482" w:rsidP="00777482">
      <w:pPr>
        <w:pStyle w:val="ListParagraph"/>
        <w:numPr>
          <w:ilvl w:val="0"/>
          <w:numId w:val="6"/>
        </w:numPr>
        <w:spacing w:line="240" w:lineRule="auto"/>
        <w:jc w:val="both"/>
        <w:rPr>
          <w:rFonts w:eastAsia="PMingLiU"/>
          <w:sz w:val="24"/>
          <w:szCs w:val="24"/>
        </w:rPr>
      </w:pPr>
      <w:r w:rsidRPr="007B2095">
        <w:rPr>
          <w:sz w:val="24"/>
          <w:szCs w:val="24"/>
        </w:rPr>
        <w:t>Pre-existing data can be formatted and integrated into the system for you.</w:t>
      </w:r>
    </w:p>
    <w:p w:rsidR="00FE360C" w:rsidRPr="007B2095" w:rsidRDefault="00777482" w:rsidP="00FE360C">
      <w:pPr>
        <w:pStyle w:val="ListParagraph"/>
        <w:numPr>
          <w:ilvl w:val="0"/>
          <w:numId w:val="6"/>
        </w:numPr>
        <w:spacing w:line="240" w:lineRule="auto"/>
        <w:jc w:val="both"/>
        <w:rPr>
          <w:rFonts w:eastAsia="PMingLiU"/>
          <w:sz w:val="24"/>
          <w:szCs w:val="24"/>
        </w:rPr>
      </w:pPr>
      <w:r w:rsidRPr="007B2095">
        <w:rPr>
          <w:rFonts w:eastAsia="PMingLiU"/>
          <w:sz w:val="24"/>
          <w:szCs w:val="24"/>
        </w:rPr>
        <w:t>U</w:t>
      </w:r>
      <w:r w:rsidR="00FE360C" w:rsidRPr="007B2095">
        <w:rPr>
          <w:rFonts w:eastAsia="PMingLiU"/>
          <w:sz w:val="24"/>
          <w:szCs w:val="24"/>
        </w:rPr>
        <w:t xml:space="preserve">ser-friendly data entry screens </w:t>
      </w:r>
      <w:r w:rsidR="00FE360C" w:rsidRPr="007B2095">
        <w:rPr>
          <w:sz w:val="24"/>
          <w:szCs w:val="24"/>
        </w:rPr>
        <w:t>with customized drop-d</w:t>
      </w:r>
      <w:r w:rsidR="00E20C4D" w:rsidRPr="007B2095">
        <w:rPr>
          <w:sz w:val="24"/>
          <w:szCs w:val="24"/>
        </w:rPr>
        <w:t>own menus for easy data entry</w:t>
      </w:r>
      <w:r w:rsidRPr="007B2095">
        <w:rPr>
          <w:sz w:val="24"/>
          <w:szCs w:val="24"/>
        </w:rPr>
        <w:t>.</w:t>
      </w:r>
    </w:p>
    <w:p w:rsidR="00FE360C" w:rsidRPr="007B2095" w:rsidRDefault="00FE360C" w:rsidP="00FE360C">
      <w:pPr>
        <w:pStyle w:val="ListParagraph"/>
        <w:numPr>
          <w:ilvl w:val="0"/>
          <w:numId w:val="6"/>
        </w:numPr>
        <w:spacing w:line="240" w:lineRule="auto"/>
        <w:jc w:val="both"/>
        <w:rPr>
          <w:rFonts w:eastAsia="PMingLiU"/>
          <w:sz w:val="24"/>
          <w:szCs w:val="24"/>
        </w:rPr>
      </w:pPr>
      <w:r w:rsidRPr="007B2095">
        <w:rPr>
          <w:rFonts w:eastAsia="PMingLiU"/>
          <w:sz w:val="24"/>
          <w:szCs w:val="24"/>
        </w:rPr>
        <w:t>Batch entry functions to record service contributions of multiple staff in one step</w:t>
      </w:r>
      <w:r w:rsidR="00777482" w:rsidRPr="007B2095">
        <w:rPr>
          <w:rFonts w:eastAsia="PMingLiU"/>
          <w:sz w:val="24"/>
          <w:szCs w:val="24"/>
        </w:rPr>
        <w:t>.</w:t>
      </w:r>
    </w:p>
    <w:p w:rsidR="00E20C4D" w:rsidRPr="007B2095" w:rsidRDefault="00E20C4D" w:rsidP="00FE360C">
      <w:pPr>
        <w:pStyle w:val="ListParagraph"/>
        <w:numPr>
          <w:ilvl w:val="0"/>
          <w:numId w:val="6"/>
        </w:numPr>
        <w:spacing w:line="240" w:lineRule="auto"/>
        <w:jc w:val="both"/>
        <w:rPr>
          <w:rFonts w:eastAsia="PMingLiU"/>
          <w:sz w:val="24"/>
          <w:szCs w:val="24"/>
        </w:rPr>
      </w:pPr>
      <w:r w:rsidRPr="007B2095">
        <w:rPr>
          <w:rFonts w:eastAsia="PMingLiU"/>
          <w:sz w:val="24"/>
          <w:szCs w:val="24"/>
        </w:rPr>
        <w:t>A</w:t>
      </w:r>
      <w:r w:rsidR="00FE360C" w:rsidRPr="007B2095">
        <w:rPr>
          <w:sz w:val="24"/>
          <w:szCs w:val="24"/>
        </w:rPr>
        <w:t xml:space="preserve"> variety of pre-formatted reports </w:t>
      </w:r>
      <w:r w:rsidRPr="007B2095">
        <w:rPr>
          <w:sz w:val="24"/>
          <w:szCs w:val="24"/>
        </w:rPr>
        <w:t>generated on demand,</w:t>
      </w:r>
      <w:r w:rsidR="00FE360C" w:rsidRPr="007B2095">
        <w:rPr>
          <w:sz w:val="24"/>
          <w:szCs w:val="24"/>
        </w:rPr>
        <w:t xml:space="preserve"> providing timely information about matching fund contribut</w:t>
      </w:r>
      <w:r w:rsidRPr="007B2095">
        <w:rPr>
          <w:sz w:val="24"/>
          <w:szCs w:val="24"/>
        </w:rPr>
        <w:t>ions</w:t>
      </w:r>
      <w:r w:rsidR="00777482" w:rsidRPr="007B2095">
        <w:rPr>
          <w:sz w:val="24"/>
          <w:szCs w:val="24"/>
        </w:rPr>
        <w:t>.</w:t>
      </w:r>
    </w:p>
    <w:p w:rsidR="00E20C4D" w:rsidRPr="007B2095" w:rsidRDefault="00E20C4D" w:rsidP="00E20C4D">
      <w:pPr>
        <w:pStyle w:val="ListParagraph"/>
        <w:numPr>
          <w:ilvl w:val="0"/>
          <w:numId w:val="6"/>
        </w:numPr>
        <w:spacing w:line="240" w:lineRule="auto"/>
        <w:jc w:val="both"/>
        <w:rPr>
          <w:rFonts w:eastAsia="PMingLiU"/>
          <w:sz w:val="24"/>
          <w:szCs w:val="24"/>
        </w:rPr>
      </w:pPr>
      <w:r w:rsidRPr="007B2095">
        <w:rPr>
          <w:sz w:val="24"/>
          <w:szCs w:val="24"/>
        </w:rPr>
        <w:t>B</w:t>
      </w:r>
      <w:r w:rsidR="00FE360C" w:rsidRPr="007B2095">
        <w:rPr>
          <w:sz w:val="24"/>
          <w:szCs w:val="24"/>
        </w:rPr>
        <w:t xml:space="preserve">atch email functions to send staff </w:t>
      </w:r>
      <w:r w:rsidRPr="007B2095">
        <w:rPr>
          <w:sz w:val="24"/>
          <w:szCs w:val="24"/>
        </w:rPr>
        <w:t>automated reminders and notices</w:t>
      </w:r>
      <w:r w:rsidR="00777482" w:rsidRPr="007B2095">
        <w:rPr>
          <w:sz w:val="24"/>
          <w:szCs w:val="24"/>
        </w:rPr>
        <w:t>.</w:t>
      </w:r>
    </w:p>
    <w:p w:rsidR="00E20C4D" w:rsidRPr="007B2095" w:rsidRDefault="00E20C4D" w:rsidP="00777482">
      <w:pPr>
        <w:spacing w:line="240" w:lineRule="auto"/>
        <w:jc w:val="both"/>
        <w:rPr>
          <w:rFonts w:eastAsia="PMingLiU"/>
          <w:sz w:val="24"/>
          <w:szCs w:val="24"/>
        </w:rPr>
      </w:pPr>
      <w:r w:rsidRPr="007B2095">
        <w:rPr>
          <w:rFonts w:eastAsia="PMingLiU"/>
          <w:sz w:val="24"/>
          <w:szCs w:val="24"/>
        </w:rPr>
        <w:t xml:space="preserve">COMPASSMatch is hosted on </w:t>
      </w:r>
      <w:r w:rsidR="00FB2DCD" w:rsidRPr="007B2095">
        <w:rPr>
          <w:rFonts w:eastAsia="PMingLiU"/>
          <w:sz w:val="24"/>
          <w:szCs w:val="24"/>
        </w:rPr>
        <w:t xml:space="preserve">CoBro Consulting's </w:t>
      </w:r>
      <w:r w:rsidR="00FB2DCD" w:rsidRPr="007B2095">
        <w:rPr>
          <w:rFonts w:cs="Calibri"/>
          <w:sz w:val="24"/>
          <w:szCs w:val="24"/>
        </w:rPr>
        <w:t>state-of-the-art, secure, SSL certificated servers</w:t>
      </w:r>
      <w:r w:rsidRPr="007B2095">
        <w:rPr>
          <w:rFonts w:eastAsia="PMingLiU"/>
          <w:sz w:val="24"/>
          <w:szCs w:val="24"/>
        </w:rPr>
        <w:t xml:space="preserve">, </w:t>
      </w:r>
      <w:r w:rsidR="00FB2DCD" w:rsidRPr="007B2095">
        <w:rPr>
          <w:rFonts w:eastAsia="PMingLiU"/>
          <w:sz w:val="24"/>
          <w:szCs w:val="24"/>
        </w:rPr>
        <w:t xml:space="preserve">and </w:t>
      </w:r>
      <w:r w:rsidRPr="007B2095">
        <w:rPr>
          <w:rFonts w:eastAsia="PMingLiU"/>
          <w:sz w:val="24"/>
          <w:szCs w:val="24"/>
        </w:rPr>
        <w:t xml:space="preserve">includes monthly online training and unlimited technical support. </w:t>
      </w:r>
    </w:p>
    <w:p w:rsidR="00777482" w:rsidRPr="007B2095" w:rsidRDefault="00777482" w:rsidP="00777482">
      <w:pPr>
        <w:spacing w:line="240" w:lineRule="auto"/>
        <w:jc w:val="both"/>
        <w:rPr>
          <w:rFonts w:eastAsia="PMingLiU"/>
          <w:sz w:val="24"/>
          <w:szCs w:val="24"/>
        </w:rPr>
      </w:pPr>
    </w:p>
    <w:p w:rsidR="00D143A9" w:rsidRPr="007B2095" w:rsidRDefault="005F4E6F" w:rsidP="005F4E6F">
      <w:pPr>
        <w:pStyle w:val="Heading1"/>
      </w:pPr>
      <w:r w:rsidRPr="007B2095">
        <w:t>Our Clients</w:t>
      </w:r>
    </w:p>
    <w:p w:rsidR="005F4E6F" w:rsidRPr="007B2095" w:rsidRDefault="005F4E6F" w:rsidP="005F4E6F">
      <w:pPr>
        <w:pStyle w:val="BodyText"/>
        <w:tabs>
          <w:tab w:val="clear" w:pos="-720"/>
          <w:tab w:val="clear" w:pos="0"/>
        </w:tabs>
        <w:rPr>
          <w:rFonts w:asciiTheme="minorHAnsi" w:hAnsiTheme="minorHAnsi" w:cs="Calibri"/>
          <w:sz w:val="24"/>
          <w:szCs w:val="24"/>
        </w:rPr>
      </w:pPr>
      <w:r w:rsidRPr="007B2095">
        <w:rPr>
          <w:rFonts w:asciiTheme="minorHAnsi" w:hAnsiTheme="minorHAnsi" w:cs="Calibri"/>
          <w:sz w:val="24"/>
          <w:szCs w:val="24"/>
        </w:rPr>
        <w:t xml:space="preserve">CoBro Consulting has provided evaluation services and data management systems primarily for GEAR UP programs, but also for other educational programs, such as Smaller Learning Communities, TRIO, and College Access Challenge Grants, since 2005. </w:t>
      </w:r>
    </w:p>
    <w:p w:rsidR="005F4E6F" w:rsidRPr="007B2095" w:rsidRDefault="005F4E6F" w:rsidP="005F4E6F">
      <w:pPr>
        <w:pStyle w:val="BodyText"/>
        <w:tabs>
          <w:tab w:val="clear" w:pos="-720"/>
          <w:tab w:val="clear" w:pos="0"/>
        </w:tabs>
        <w:rPr>
          <w:rFonts w:asciiTheme="minorHAnsi" w:hAnsiTheme="minorHAnsi" w:cs="Calibri"/>
          <w:sz w:val="24"/>
          <w:szCs w:val="24"/>
        </w:rPr>
      </w:pPr>
    </w:p>
    <w:p w:rsidR="005F4E6F" w:rsidRPr="007B2095" w:rsidRDefault="005F4E6F" w:rsidP="005F4E6F">
      <w:pPr>
        <w:pStyle w:val="BodyText"/>
        <w:tabs>
          <w:tab w:val="clear" w:pos="-720"/>
          <w:tab w:val="clear" w:pos="0"/>
        </w:tabs>
        <w:rPr>
          <w:rFonts w:asciiTheme="minorHAnsi" w:hAnsiTheme="minorHAnsi" w:cs="Calibri"/>
          <w:sz w:val="24"/>
          <w:szCs w:val="24"/>
        </w:rPr>
      </w:pPr>
      <w:r w:rsidRPr="007B2095">
        <w:rPr>
          <w:rFonts w:asciiTheme="minorHAnsi" w:hAnsiTheme="minorHAnsi" w:cs="Calibri"/>
          <w:sz w:val="24"/>
          <w:szCs w:val="24"/>
        </w:rPr>
        <w:lastRenderedPageBreak/>
        <w:t>The following represents a list of clients for whom CoBro Consulting currently provides, or has provided, evaluation and/or data management services since 2005.</w:t>
      </w:r>
    </w:p>
    <w:p w:rsidR="005F4E6F" w:rsidRPr="007B2095" w:rsidRDefault="005F4E6F" w:rsidP="005F4E6F">
      <w:pPr>
        <w:pStyle w:val="BodyText"/>
        <w:tabs>
          <w:tab w:val="clear" w:pos="-720"/>
          <w:tab w:val="clear" w:pos="0"/>
        </w:tabs>
        <w:rPr>
          <w:rFonts w:asciiTheme="minorHAnsi" w:hAnsiTheme="minorHAnsi" w:cs="Calibri"/>
          <w:sz w:val="24"/>
          <w:szCs w:val="24"/>
        </w:rPr>
      </w:pPr>
    </w:p>
    <w:tbl>
      <w:tblPr>
        <w:tblW w:w="9811" w:type="dxa"/>
        <w:tblInd w:w="378" w:type="dxa"/>
        <w:tblLook w:val="04A0" w:firstRow="1" w:lastRow="0" w:firstColumn="1" w:lastColumn="0" w:noHBand="0" w:noVBand="1"/>
      </w:tblPr>
      <w:tblGrid>
        <w:gridCol w:w="5043"/>
        <w:gridCol w:w="4768"/>
      </w:tblGrid>
      <w:tr w:rsidR="005F4E6F" w:rsidRPr="007B2095" w:rsidTr="00000B5E">
        <w:trPr>
          <w:trHeight w:hRule="exact" w:val="274"/>
          <w:tblHeader/>
        </w:trPr>
        <w:tc>
          <w:tcPr>
            <w:tcW w:w="5043" w:type="dxa"/>
            <w:noWrap/>
            <w:vAlign w:val="bottom"/>
          </w:tcPr>
          <w:p w:rsidR="005F4E6F" w:rsidRPr="007B2095" w:rsidRDefault="005F4E6F" w:rsidP="00000B5E">
            <w:pPr>
              <w:spacing w:line="240" w:lineRule="auto"/>
              <w:jc w:val="both"/>
              <w:rPr>
                <w:rFonts w:cs="Arial"/>
                <w:sz w:val="24"/>
                <w:szCs w:val="24"/>
                <w:u w:val="single"/>
              </w:rPr>
            </w:pPr>
            <w:r w:rsidRPr="007B2095">
              <w:rPr>
                <w:rFonts w:cs="Arial"/>
                <w:sz w:val="24"/>
                <w:szCs w:val="24"/>
                <w:u w:val="single"/>
              </w:rPr>
              <w:t>Program</w:t>
            </w:r>
          </w:p>
        </w:tc>
        <w:tc>
          <w:tcPr>
            <w:tcW w:w="4768" w:type="dxa"/>
            <w:vAlign w:val="bottom"/>
          </w:tcPr>
          <w:p w:rsidR="005F4E6F" w:rsidRPr="007B2095" w:rsidRDefault="005F4E6F" w:rsidP="00000B5E">
            <w:pPr>
              <w:spacing w:line="240" w:lineRule="auto"/>
              <w:ind w:left="-108"/>
              <w:jc w:val="both"/>
              <w:rPr>
                <w:rFonts w:cs="Arial"/>
                <w:sz w:val="24"/>
                <w:szCs w:val="24"/>
                <w:u w:val="single"/>
              </w:rPr>
            </w:pPr>
            <w:r w:rsidRPr="007B2095">
              <w:rPr>
                <w:rFonts w:cs="Arial"/>
                <w:sz w:val="24"/>
                <w:szCs w:val="24"/>
                <w:u w:val="single"/>
              </w:rPr>
              <w:t>Administering Institution</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000000"/>
                <w:sz w:val="24"/>
                <w:szCs w:val="24"/>
              </w:rPr>
            </w:pPr>
            <w:r w:rsidRPr="007B2095">
              <w:rPr>
                <w:rFonts w:cs="Arial"/>
                <w:color w:val="000000"/>
                <w:sz w:val="24"/>
                <w:szCs w:val="24"/>
              </w:rPr>
              <w:t>Amarillo College GEAR UP Program, TX</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Amarillo College</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365F91"/>
                <w:sz w:val="24"/>
                <w:szCs w:val="24"/>
              </w:rPr>
            </w:pPr>
            <w:r w:rsidRPr="007B2095">
              <w:rPr>
                <w:rFonts w:cs="Arial"/>
                <w:color w:val="000000"/>
                <w:sz w:val="24"/>
                <w:szCs w:val="24"/>
              </w:rPr>
              <w:t>Anaheim GEAR UP, CA</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California State University, Fullerton</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000000"/>
                <w:sz w:val="24"/>
                <w:szCs w:val="24"/>
              </w:rPr>
            </w:pPr>
            <w:r w:rsidRPr="007B2095">
              <w:rPr>
                <w:rFonts w:cs="Arial"/>
                <w:color w:val="000000"/>
                <w:sz w:val="24"/>
                <w:szCs w:val="24"/>
              </w:rPr>
              <w:t>Bellflower GEAR UP, CA*</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Bellflower Unified School District</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000000"/>
                <w:sz w:val="24"/>
                <w:szCs w:val="24"/>
              </w:rPr>
            </w:pPr>
            <w:r w:rsidRPr="007B2095">
              <w:rPr>
                <w:sz w:val="24"/>
                <w:szCs w:val="24"/>
              </w:rPr>
              <w:t xml:space="preserve">California Community College Academic Senate, CA*  </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California Community Colleges</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000000"/>
                <w:sz w:val="24"/>
                <w:szCs w:val="24"/>
              </w:rPr>
            </w:pPr>
            <w:r w:rsidRPr="007B2095">
              <w:rPr>
                <w:rFonts w:cs="Arial"/>
                <w:color w:val="000000"/>
                <w:sz w:val="24"/>
                <w:szCs w:val="24"/>
              </w:rPr>
              <w:t>Catalina Island Outreach Grant, CA*</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Catalina Island Medical Center</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365F91"/>
                <w:sz w:val="24"/>
                <w:szCs w:val="24"/>
              </w:rPr>
            </w:pPr>
            <w:r w:rsidRPr="007B2095">
              <w:rPr>
                <w:rFonts w:cs="Arial"/>
                <w:color w:val="000000"/>
                <w:sz w:val="24"/>
                <w:szCs w:val="24"/>
              </w:rPr>
              <w:t>CPSD Smaller Learning Communities Project, WA**</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Clover Park School District</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000000"/>
                <w:sz w:val="24"/>
                <w:szCs w:val="24"/>
              </w:rPr>
            </w:pPr>
            <w:r w:rsidRPr="007B2095">
              <w:rPr>
                <w:rFonts w:cs="Arial"/>
                <w:color w:val="000000"/>
                <w:sz w:val="24"/>
                <w:szCs w:val="24"/>
              </w:rPr>
              <w:t>CUNY Middle Grades Initiative/GEAR UP, NY**</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City University of New York</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000000"/>
                <w:sz w:val="24"/>
                <w:szCs w:val="24"/>
              </w:rPr>
            </w:pPr>
            <w:r w:rsidRPr="007B2095">
              <w:rPr>
                <w:rFonts w:cs="Arial"/>
                <w:color w:val="000000"/>
                <w:sz w:val="24"/>
                <w:szCs w:val="24"/>
              </w:rPr>
              <w:t xml:space="preserve">CSU Dominguez Hills GEAR UP, CA </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California State University, Dominguez Hills</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000000"/>
                <w:sz w:val="24"/>
                <w:szCs w:val="24"/>
              </w:rPr>
            </w:pPr>
            <w:r w:rsidRPr="007B2095">
              <w:rPr>
                <w:rFonts w:cs="Arial"/>
                <w:color w:val="000000"/>
                <w:sz w:val="24"/>
                <w:szCs w:val="24"/>
              </w:rPr>
              <w:t>CSU-Fullerton GEAR UP, CA</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California State University, Fullerton</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000000"/>
                <w:sz w:val="24"/>
                <w:szCs w:val="24"/>
              </w:rPr>
            </w:pPr>
            <w:r w:rsidRPr="007B2095">
              <w:rPr>
                <w:rFonts w:cs="Arial"/>
                <w:color w:val="000000"/>
                <w:sz w:val="24"/>
                <w:szCs w:val="24"/>
              </w:rPr>
              <w:t>DePaul TRIO, IL*</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DePaul University</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000000"/>
                <w:sz w:val="24"/>
                <w:szCs w:val="24"/>
              </w:rPr>
            </w:pPr>
            <w:r w:rsidRPr="007B2095">
              <w:rPr>
                <w:rFonts w:cs="Arial"/>
                <w:color w:val="000000"/>
                <w:sz w:val="24"/>
                <w:szCs w:val="24"/>
              </w:rPr>
              <w:t>East Texas GEAR UP, TX</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Stephen F. Austin State University</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365F91"/>
                <w:sz w:val="24"/>
                <w:szCs w:val="24"/>
              </w:rPr>
            </w:pPr>
            <w:r w:rsidRPr="007B2095">
              <w:rPr>
                <w:rFonts w:cs="Arial"/>
                <w:color w:val="000000"/>
                <w:sz w:val="24"/>
                <w:szCs w:val="24"/>
              </w:rPr>
              <w:t>Eastern Arizona College GEAR UP Program, AZ</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Eastern Arizona College</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000000"/>
                <w:sz w:val="24"/>
                <w:szCs w:val="24"/>
              </w:rPr>
            </w:pPr>
            <w:r w:rsidRPr="007B2095">
              <w:rPr>
                <w:rFonts w:cs="Arial"/>
                <w:color w:val="000000"/>
                <w:sz w:val="24"/>
                <w:szCs w:val="24"/>
              </w:rPr>
              <w:t xml:space="preserve">Eastern Oklahoma State College GEAR UP, OK </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Eastern Oklahoma State College</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000000"/>
                <w:sz w:val="24"/>
                <w:szCs w:val="24"/>
              </w:rPr>
            </w:pPr>
            <w:r w:rsidRPr="007B2095">
              <w:rPr>
                <w:rFonts w:cs="Arial"/>
                <w:color w:val="000000"/>
                <w:sz w:val="24"/>
                <w:szCs w:val="24"/>
              </w:rPr>
              <w:t xml:space="preserve">ENMU-Roswell GEAR UP, NM </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Eastern New Mexico University, Roswell</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000000"/>
                <w:sz w:val="24"/>
                <w:szCs w:val="24"/>
              </w:rPr>
            </w:pPr>
            <w:proofErr w:type="spellStart"/>
            <w:r w:rsidRPr="007B2095">
              <w:rPr>
                <w:sz w:val="24"/>
                <w:szCs w:val="24"/>
              </w:rPr>
              <w:t>Exagen</w:t>
            </w:r>
            <w:proofErr w:type="spellEnd"/>
            <w:r w:rsidRPr="007B2095">
              <w:rPr>
                <w:sz w:val="24"/>
                <w:szCs w:val="24"/>
              </w:rPr>
              <w:t xml:space="preserve"> Diagnostics, CA*  </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proofErr w:type="spellStart"/>
            <w:r w:rsidRPr="007B2095">
              <w:rPr>
                <w:rFonts w:cs="Arial"/>
                <w:color w:val="000000"/>
                <w:sz w:val="24"/>
                <w:szCs w:val="24"/>
              </w:rPr>
              <w:t>Exagen</w:t>
            </w:r>
            <w:proofErr w:type="spellEnd"/>
            <w:r w:rsidRPr="007B2095">
              <w:rPr>
                <w:rFonts w:cs="Arial"/>
                <w:color w:val="000000"/>
                <w:sz w:val="24"/>
                <w:szCs w:val="24"/>
              </w:rPr>
              <w:t xml:space="preserve"> Diagnostics</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000000"/>
                <w:sz w:val="24"/>
                <w:szCs w:val="24"/>
              </w:rPr>
            </w:pPr>
            <w:r w:rsidRPr="007B2095">
              <w:rPr>
                <w:rFonts w:cs="Arial"/>
                <w:color w:val="000000"/>
                <w:sz w:val="24"/>
                <w:szCs w:val="24"/>
              </w:rPr>
              <w:t xml:space="preserve">GEAR UP 4 LA, CA </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b/>
                <w:color w:val="000000"/>
                <w:sz w:val="24"/>
                <w:szCs w:val="24"/>
              </w:rPr>
            </w:pPr>
            <w:r w:rsidRPr="007B2095">
              <w:rPr>
                <w:rFonts w:cs="Arial"/>
                <w:color w:val="000000"/>
                <w:sz w:val="24"/>
                <w:szCs w:val="24"/>
              </w:rPr>
              <w:t>Los Angeles Unified School District</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b/>
                <w:color w:val="365F91"/>
                <w:sz w:val="24"/>
                <w:szCs w:val="24"/>
              </w:rPr>
            </w:pPr>
            <w:r w:rsidRPr="007B2095">
              <w:rPr>
                <w:rFonts w:cs="Arial"/>
                <w:b/>
                <w:color w:val="000000"/>
                <w:sz w:val="24"/>
                <w:szCs w:val="24"/>
              </w:rPr>
              <w:t xml:space="preserve">GEAR UP Idaho, ID </w:t>
            </w:r>
            <w:r w:rsidRPr="007B2095">
              <w:rPr>
                <w:rFonts w:cs="Arial"/>
                <w:color w:val="000000"/>
                <w:sz w:val="24"/>
                <w:szCs w:val="24"/>
              </w:rPr>
              <w:t>(2 programs)**</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b/>
                <w:color w:val="000000"/>
                <w:sz w:val="24"/>
                <w:szCs w:val="24"/>
              </w:rPr>
            </w:pPr>
            <w:r w:rsidRPr="007B2095">
              <w:rPr>
                <w:rFonts w:cs="Arial"/>
                <w:b/>
                <w:color w:val="000000"/>
                <w:sz w:val="24"/>
                <w:szCs w:val="24"/>
              </w:rPr>
              <w:t>Idaho State Department of Education</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b/>
                <w:color w:val="365F91"/>
                <w:sz w:val="24"/>
                <w:szCs w:val="24"/>
              </w:rPr>
            </w:pPr>
            <w:r w:rsidRPr="007B2095">
              <w:rPr>
                <w:rFonts w:cs="Arial"/>
                <w:b/>
                <w:color w:val="000000"/>
                <w:sz w:val="24"/>
                <w:szCs w:val="24"/>
              </w:rPr>
              <w:t xml:space="preserve">GEAR UP Tennessee, TN </w:t>
            </w:r>
            <w:r w:rsidRPr="007B2095">
              <w:rPr>
                <w:rFonts w:cs="Arial"/>
                <w:color w:val="000000"/>
                <w:sz w:val="24"/>
                <w:szCs w:val="24"/>
              </w:rPr>
              <w:t>(2 programs)**</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b/>
                <w:color w:val="000000"/>
                <w:sz w:val="24"/>
                <w:szCs w:val="24"/>
              </w:rPr>
            </w:pPr>
            <w:r w:rsidRPr="007B2095">
              <w:rPr>
                <w:rFonts w:cs="Arial"/>
                <w:b/>
                <w:color w:val="000000"/>
                <w:sz w:val="24"/>
                <w:szCs w:val="24"/>
              </w:rPr>
              <w:t>Tennessee Higher Education Commission</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000000"/>
                <w:sz w:val="24"/>
                <w:szCs w:val="24"/>
              </w:rPr>
            </w:pPr>
            <w:r w:rsidRPr="007B2095">
              <w:rPr>
                <w:rFonts w:cs="Arial"/>
                <w:color w:val="000000"/>
                <w:sz w:val="24"/>
                <w:szCs w:val="24"/>
              </w:rPr>
              <w:t xml:space="preserve">Hennepin Technical College GEAR UP, MN </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Hennepin Technical College</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000000"/>
                <w:sz w:val="24"/>
                <w:szCs w:val="24"/>
              </w:rPr>
            </w:pPr>
            <w:r w:rsidRPr="007B2095">
              <w:rPr>
                <w:rFonts w:cs="Arial"/>
                <w:color w:val="000000"/>
                <w:sz w:val="24"/>
                <w:szCs w:val="24"/>
              </w:rPr>
              <w:t>Imperial County TEAM GEAR UP, CA*</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Imperial County Office of Education</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000000"/>
                <w:sz w:val="24"/>
                <w:szCs w:val="24"/>
              </w:rPr>
            </w:pPr>
            <w:r w:rsidRPr="007B2095">
              <w:rPr>
                <w:rFonts w:cs="Arial"/>
                <w:color w:val="000000"/>
                <w:sz w:val="24"/>
                <w:szCs w:val="24"/>
              </w:rPr>
              <w:t xml:space="preserve">In Full Motion, TN </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In Full Motion, Inc.</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b/>
                <w:color w:val="000000"/>
                <w:sz w:val="24"/>
                <w:szCs w:val="24"/>
              </w:rPr>
            </w:pPr>
            <w:r w:rsidRPr="007B2095">
              <w:rPr>
                <w:rFonts w:cs="Arial"/>
                <w:b/>
                <w:color w:val="000000"/>
                <w:sz w:val="24"/>
                <w:szCs w:val="24"/>
              </w:rPr>
              <w:t>Iowa GEAR UP, IA</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b/>
                <w:color w:val="000000"/>
                <w:sz w:val="24"/>
                <w:szCs w:val="24"/>
              </w:rPr>
            </w:pPr>
            <w:r w:rsidRPr="007B2095">
              <w:rPr>
                <w:rFonts w:cs="Arial"/>
                <w:b/>
                <w:color w:val="000000"/>
                <w:sz w:val="24"/>
                <w:szCs w:val="24"/>
              </w:rPr>
              <w:t>Iowa College Student Aid Commission</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b/>
                <w:color w:val="365F91"/>
                <w:sz w:val="24"/>
                <w:szCs w:val="24"/>
              </w:rPr>
            </w:pPr>
            <w:r w:rsidRPr="007B2095">
              <w:rPr>
                <w:rFonts w:cs="Arial"/>
                <w:b/>
                <w:color w:val="000000"/>
                <w:sz w:val="24"/>
                <w:szCs w:val="24"/>
              </w:rPr>
              <w:t>Kansas Kids GEAR UP, KS*</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b/>
                <w:color w:val="000000"/>
                <w:sz w:val="24"/>
                <w:szCs w:val="24"/>
              </w:rPr>
            </w:pPr>
            <w:r w:rsidRPr="007B2095">
              <w:rPr>
                <w:rFonts w:cs="Arial"/>
                <w:b/>
                <w:color w:val="000000"/>
                <w:sz w:val="24"/>
                <w:szCs w:val="24"/>
              </w:rPr>
              <w:t>Wichita State University</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365F91"/>
                <w:sz w:val="24"/>
                <w:szCs w:val="24"/>
              </w:rPr>
            </w:pPr>
            <w:r w:rsidRPr="007B2095">
              <w:rPr>
                <w:rFonts w:cs="Arial"/>
                <w:color w:val="000000"/>
                <w:sz w:val="24"/>
                <w:szCs w:val="24"/>
              </w:rPr>
              <w:t>Kenai Peninsula GEAR UP, AK (2 programs)</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Kenai Peninsula Borough School District</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365F91"/>
                <w:sz w:val="24"/>
                <w:szCs w:val="24"/>
              </w:rPr>
            </w:pPr>
            <w:r w:rsidRPr="007B2095">
              <w:rPr>
                <w:rFonts w:cs="Arial"/>
                <w:color w:val="000000"/>
                <w:sz w:val="24"/>
                <w:szCs w:val="24"/>
              </w:rPr>
              <w:t>LAUSD GEAR UP South Gate Partnership, CA*</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Los Angeles Unified School District</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365F91"/>
                <w:sz w:val="24"/>
                <w:szCs w:val="24"/>
              </w:rPr>
            </w:pPr>
            <w:r w:rsidRPr="007B2095">
              <w:rPr>
                <w:rFonts w:cs="Arial"/>
                <w:color w:val="000000"/>
                <w:sz w:val="24"/>
                <w:szCs w:val="24"/>
              </w:rPr>
              <w:t>LBUSD GEAR UP, CA</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Long Beach Unified School District</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365F91"/>
                <w:sz w:val="24"/>
                <w:szCs w:val="24"/>
              </w:rPr>
            </w:pPr>
            <w:r w:rsidRPr="007B2095">
              <w:rPr>
                <w:rFonts w:cs="Arial"/>
                <w:color w:val="000000"/>
                <w:sz w:val="24"/>
                <w:szCs w:val="24"/>
              </w:rPr>
              <w:t>Lorain GEAR UP, OH*</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Lorain City Schools</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000000"/>
                <w:sz w:val="24"/>
                <w:szCs w:val="24"/>
              </w:rPr>
            </w:pPr>
            <w:r w:rsidRPr="007B2095">
              <w:rPr>
                <w:rFonts w:cs="Arial"/>
                <w:color w:val="000000"/>
                <w:sz w:val="24"/>
                <w:szCs w:val="24"/>
              </w:rPr>
              <w:t>Lorain Project Grad GEAR UP, OH*</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Lorain City Schools</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365F91"/>
                <w:sz w:val="24"/>
                <w:szCs w:val="24"/>
              </w:rPr>
            </w:pPr>
            <w:r w:rsidRPr="007B2095">
              <w:rPr>
                <w:rFonts w:cs="Arial"/>
                <w:color w:val="000000"/>
                <w:sz w:val="24"/>
                <w:szCs w:val="24"/>
              </w:rPr>
              <w:t>Lakes Smaller Learning Communities, WA*</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Clover Park School District</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000000"/>
                <w:sz w:val="24"/>
                <w:szCs w:val="24"/>
              </w:rPr>
            </w:pPr>
            <w:proofErr w:type="spellStart"/>
            <w:r w:rsidRPr="007B2095">
              <w:rPr>
                <w:rFonts w:cs="Arial"/>
                <w:color w:val="000000"/>
                <w:sz w:val="24"/>
                <w:szCs w:val="24"/>
              </w:rPr>
              <w:t>MiraCosta</w:t>
            </w:r>
            <w:proofErr w:type="spellEnd"/>
            <w:r w:rsidRPr="007B2095">
              <w:rPr>
                <w:rFonts w:cs="Arial"/>
                <w:color w:val="000000"/>
                <w:sz w:val="24"/>
                <w:szCs w:val="24"/>
              </w:rPr>
              <w:t xml:space="preserve">/Oceanside GEAR UP, CA </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Mira Costa College</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000000"/>
                <w:sz w:val="24"/>
                <w:szCs w:val="24"/>
              </w:rPr>
            </w:pPr>
            <w:r w:rsidRPr="007B2095">
              <w:rPr>
                <w:rFonts w:cs="Arial"/>
                <w:color w:val="000000"/>
                <w:sz w:val="24"/>
                <w:szCs w:val="24"/>
              </w:rPr>
              <w:t>CWU MOSAIC</w:t>
            </w:r>
            <w:r w:rsidRPr="007B2095">
              <w:rPr>
                <w:rFonts w:cs="Arial"/>
                <w:color w:val="000000"/>
                <w:sz w:val="24"/>
                <w:szCs w:val="24"/>
                <w:vertAlign w:val="superscript"/>
              </w:rPr>
              <w:t>2</w:t>
            </w:r>
            <w:r w:rsidRPr="007B2095">
              <w:rPr>
                <w:rFonts w:cs="Arial"/>
                <w:color w:val="000000"/>
                <w:sz w:val="24"/>
                <w:szCs w:val="24"/>
              </w:rPr>
              <w:t xml:space="preserve"> GEAR UP, WA </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Central Washington University</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b/>
                <w:color w:val="365F91"/>
                <w:sz w:val="24"/>
                <w:szCs w:val="24"/>
              </w:rPr>
            </w:pPr>
            <w:r w:rsidRPr="007B2095">
              <w:rPr>
                <w:rFonts w:cs="Arial"/>
                <w:b/>
                <w:color w:val="000000"/>
                <w:sz w:val="24"/>
                <w:szCs w:val="24"/>
              </w:rPr>
              <w:t>New Mexico GEAR UP State Program, NM*</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b/>
                <w:color w:val="000000"/>
                <w:sz w:val="24"/>
                <w:szCs w:val="24"/>
              </w:rPr>
            </w:pPr>
            <w:r w:rsidRPr="007B2095">
              <w:rPr>
                <w:rFonts w:cs="Arial"/>
                <w:b/>
                <w:color w:val="000000"/>
                <w:sz w:val="24"/>
                <w:szCs w:val="24"/>
              </w:rPr>
              <w:t>State of New Mexico Higher Ed Department</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365F91"/>
                <w:sz w:val="24"/>
                <w:szCs w:val="24"/>
              </w:rPr>
            </w:pPr>
            <w:r w:rsidRPr="007B2095">
              <w:rPr>
                <w:rFonts w:cs="Arial"/>
                <w:color w:val="000000"/>
                <w:sz w:val="24"/>
                <w:szCs w:val="24"/>
              </w:rPr>
              <w:t>Okanogan Valley GEAR UP Program, WA*</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Central Washington University</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b/>
                <w:color w:val="000000"/>
                <w:sz w:val="24"/>
                <w:szCs w:val="24"/>
              </w:rPr>
            </w:pPr>
            <w:r w:rsidRPr="007B2095">
              <w:rPr>
                <w:rFonts w:cs="Arial"/>
                <w:b/>
                <w:color w:val="000000"/>
                <w:sz w:val="24"/>
                <w:szCs w:val="24"/>
              </w:rPr>
              <w:t xml:space="preserve">Oklahoma GEAR UP, OK </w:t>
            </w:r>
            <w:r w:rsidRPr="007B2095">
              <w:rPr>
                <w:rFonts w:cs="Arial"/>
                <w:color w:val="000000"/>
                <w:sz w:val="24"/>
                <w:szCs w:val="24"/>
              </w:rPr>
              <w:t>(2 programs)**</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b/>
                <w:color w:val="000000"/>
                <w:sz w:val="24"/>
                <w:szCs w:val="24"/>
              </w:rPr>
            </w:pPr>
            <w:r w:rsidRPr="007B2095">
              <w:rPr>
                <w:rFonts w:cs="Arial"/>
                <w:b/>
                <w:color w:val="000000"/>
                <w:sz w:val="24"/>
                <w:szCs w:val="24"/>
              </w:rPr>
              <w:t>Oklahoma State Regents for Higher Education</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365F91"/>
                <w:sz w:val="24"/>
                <w:szCs w:val="24"/>
              </w:rPr>
            </w:pPr>
            <w:r w:rsidRPr="007B2095">
              <w:rPr>
                <w:rFonts w:cs="Arial"/>
                <w:color w:val="000000"/>
                <w:sz w:val="24"/>
                <w:szCs w:val="24"/>
              </w:rPr>
              <w:t>Palomar GEAR UP, CA (2 Programs)**</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Palomar Community College</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000000"/>
                <w:sz w:val="24"/>
                <w:szCs w:val="24"/>
              </w:rPr>
            </w:pPr>
            <w:r w:rsidRPr="007B2095">
              <w:rPr>
                <w:rFonts w:cs="Arial"/>
                <w:color w:val="000000"/>
                <w:sz w:val="24"/>
                <w:szCs w:val="24"/>
              </w:rPr>
              <w:t>Pasadena GEAR UP for Success, TX</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Pasadena Independent School District</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365F91"/>
                <w:sz w:val="24"/>
                <w:szCs w:val="24"/>
              </w:rPr>
            </w:pPr>
            <w:r w:rsidRPr="007B2095">
              <w:rPr>
                <w:rFonts w:cs="Arial"/>
                <w:color w:val="000000"/>
                <w:sz w:val="24"/>
                <w:szCs w:val="24"/>
              </w:rPr>
              <w:t>Pauma Valley GEAR UP, CA*</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University of California, San Diego</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000000"/>
                <w:sz w:val="24"/>
                <w:szCs w:val="24"/>
              </w:rPr>
            </w:pPr>
            <w:r w:rsidRPr="007B2095">
              <w:rPr>
                <w:rFonts w:cs="Arial"/>
                <w:color w:val="000000"/>
                <w:sz w:val="24"/>
                <w:szCs w:val="24"/>
              </w:rPr>
              <w:t>Project Lasso GEAR UP, CA*</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Los Angeles Unified School District</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365F91"/>
                <w:sz w:val="24"/>
                <w:szCs w:val="24"/>
              </w:rPr>
            </w:pPr>
            <w:r w:rsidRPr="007B2095">
              <w:rPr>
                <w:rFonts w:cs="Arial"/>
                <w:color w:val="000000"/>
                <w:sz w:val="24"/>
                <w:szCs w:val="24"/>
              </w:rPr>
              <w:t>Project SOAR II, GEAR UP, CA*</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California State East Bay Foundation</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000000"/>
                <w:sz w:val="24"/>
                <w:szCs w:val="24"/>
              </w:rPr>
            </w:pPr>
            <w:r w:rsidRPr="007B2095">
              <w:rPr>
                <w:rFonts w:cs="Arial"/>
                <w:color w:val="000000"/>
                <w:sz w:val="24"/>
                <w:szCs w:val="24"/>
              </w:rPr>
              <w:t xml:space="preserve">Project STEPS GEAR UP, CA </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Los Angeles Unified School District</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365F91"/>
                <w:sz w:val="24"/>
                <w:szCs w:val="24"/>
              </w:rPr>
            </w:pPr>
            <w:r w:rsidRPr="007B2095">
              <w:rPr>
                <w:rFonts w:cs="Arial"/>
                <w:color w:val="000000"/>
                <w:sz w:val="24"/>
                <w:szCs w:val="24"/>
              </w:rPr>
              <w:t>RTI, International, NC*</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Research Triangle International</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365F91"/>
                <w:sz w:val="24"/>
                <w:szCs w:val="24"/>
              </w:rPr>
            </w:pPr>
            <w:r w:rsidRPr="007B2095">
              <w:rPr>
                <w:rFonts w:cs="Arial"/>
                <w:color w:val="000000"/>
                <w:sz w:val="24"/>
                <w:szCs w:val="24"/>
              </w:rPr>
              <w:t xml:space="preserve">Riverside </w:t>
            </w:r>
            <w:proofErr w:type="spellStart"/>
            <w:r w:rsidRPr="007B2095">
              <w:rPr>
                <w:rFonts w:cs="Arial"/>
                <w:color w:val="000000"/>
                <w:sz w:val="24"/>
                <w:szCs w:val="24"/>
              </w:rPr>
              <w:t>PassportPlus</w:t>
            </w:r>
            <w:proofErr w:type="spellEnd"/>
            <w:r w:rsidRPr="007B2095">
              <w:rPr>
                <w:rFonts w:cs="Arial"/>
                <w:color w:val="000000"/>
                <w:sz w:val="24"/>
                <w:szCs w:val="24"/>
              </w:rPr>
              <w:t xml:space="preserve"> GEAR UP, CA*</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Riverside Community College District</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365F91"/>
                <w:sz w:val="24"/>
                <w:szCs w:val="24"/>
              </w:rPr>
            </w:pPr>
            <w:r w:rsidRPr="007B2095">
              <w:rPr>
                <w:rFonts w:cs="Arial"/>
                <w:color w:val="000000"/>
                <w:sz w:val="24"/>
                <w:szCs w:val="24"/>
              </w:rPr>
              <w:t>Roosevelt GEAR UP, OR*</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Portland Public Schools</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000000"/>
                <w:sz w:val="24"/>
                <w:szCs w:val="24"/>
              </w:rPr>
            </w:pPr>
            <w:r w:rsidRPr="007B2095">
              <w:rPr>
                <w:rFonts w:cs="Arial"/>
                <w:color w:val="000000"/>
                <w:sz w:val="24"/>
                <w:szCs w:val="24"/>
              </w:rPr>
              <w:lastRenderedPageBreak/>
              <w:t>Rural Northern New Mexico GEAR UP, NM</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New Mexico Highlands University</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000000"/>
                <w:sz w:val="24"/>
                <w:szCs w:val="24"/>
              </w:rPr>
            </w:pPr>
            <w:r w:rsidRPr="007B2095">
              <w:rPr>
                <w:rFonts w:cs="Arial"/>
                <w:color w:val="000000"/>
                <w:sz w:val="24"/>
                <w:szCs w:val="24"/>
              </w:rPr>
              <w:t>East Salinas GEAR UP, CA*</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proofErr w:type="spellStart"/>
            <w:r w:rsidRPr="007B2095">
              <w:rPr>
                <w:rFonts w:cs="Arial"/>
                <w:color w:val="000000"/>
                <w:sz w:val="24"/>
                <w:szCs w:val="24"/>
              </w:rPr>
              <w:t>Hartnell</w:t>
            </w:r>
            <w:proofErr w:type="spellEnd"/>
            <w:r w:rsidRPr="007B2095">
              <w:rPr>
                <w:rFonts w:cs="Arial"/>
                <w:color w:val="000000"/>
                <w:sz w:val="24"/>
                <w:szCs w:val="24"/>
              </w:rPr>
              <w:t xml:space="preserve"> Community College District</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000000"/>
                <w:sz w:val="24"/>
                <w:szCs w:val="24"/>
              </w:rPr>
            </w:pPr>
            <w:r w:rsidRPr="007B2095">
              <w:rPr>
                <w:rFonts w:cs="Arial"/>
                <w:color w:val="000000"/>
                <w:sz w:val="24"/>
                <w:szCs w:val="24"/>
              </w:rPr>
              <w:t>Santa Ana GEAR UP, CA*</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Santa Ana Unified School District</w:t>
            </w:r>
          </w:p>
          <w:p w:rsidR="005F4E6F" w:rsidRPr="007B2095" w:rsidRDefault="005F4E6F" w:rsidP="00000B5E">
            <w:pPr>
              <w:spacing w:line="240" w:lineRule="auto"/>
              <w:ind w:left="-108"/>
              <w:jc w:val="both"/>
              <w:rPr>
                <w:rFonts w:cs="Arial"/>
                <w:color w:val="000000"/>
                <w:sz w:val="24"/>
                <w:szCs w:val="24"/>
              </w:rPr>
            </w:pP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365F91"/>
                <w:sz w:val="24"/>
                <w:szCs w:val="24"/>
              </w:rPr>
            </w:pPr>
            <w:r w:rsidRPr="007B2095">
              <w:rPr>
                <w:rFonts w:cs="Arial"/>
                <w:color w:val="000000"/>
                <w:sz w:val="24"/>
                <w:szCs w:val="24"/>
              </w:rPr>
              <w:t>SDSU Educational Opportunity Program, CA*</w:t>
            </w:r>
            <w:r w:rsidRPr="007B2095">
              <w:rPr>
                <w:rFonts w:cs="Arial"/>
                <w:color w:val="000000"/>
                <w:sz w:val="24"/>
                <w:szCs w:val="24"/>
              </w:rPr>
              <w:tab/>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California State University, San Diego</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000000"/>
                <w:sz w:val="24"/>
                <w:szCs w:val="24"/>
              </w:rPr>
            </w:pPr>
            <w:r w:rsidRPr="007B2095">
              <w:rPr>
                <w:rFonts w:cs="Arial"/>
                <w:color w:val="000000"/>
                <w:sz w:val="24"/>
                <w:szCs w:val="24"/>
              </w:rPr>
              <w:t>Seminole State College GE</w:t>
            </w:r>
            <w:bookmarkStart w:id="8" w:name="_GoBack"/>
            <w:bookmarkEnd w:id="8"/>
            <w:r w:rsidRPr="007B2095">
              <w:rPr>
                <w:rFonts w:cs="Arial"/>
                <w:color w:val="000000"/>
                <w:sz w:val="24"/>
                <w:szCs w:val="24"/>
              </w:rPr>
              <w:t xml:space="preserve">AR UP, OK </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Seminole State College</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365F91"/>
                <w:sz w:val="24"/>
                <w:szCs w:val="24"/>
              </w:rPr>
            </w:pPr>
            <w:r w:rsidRPr="007B2095">
              <w:rPr>
                <w:rFonts w:cs="Arial"/>
                <w:color w:val="000000"/>
                <w:sz w:val="24"/>
                <w:szCs w:val="24"/>
              </w:rPr>
              <w:t>South County Economic Development Council, CA*</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South County Economic Dev. Council</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000000"/>
                <w:sz w:val="24"/>
                <w:szCs w:val="24"/>
              </w:rPr>
            </w:pPr>
            <w:r w:rsidRPr="007B2095">
              <w:rPr>
                <w:rFonts w:cs="Arial"/>
                <w:color w:val="000000"/>
                <w:sz w:val="24"/>
                <w:szCs w:val="24"/>
              </w:rPr>
              <w:t>Southwestern Community College District, CA*</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Southwestern Community College District</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b/>
                <w:color w:val="000000"/>
                <w:sz w:val="24"/>
                <w:szCs w:val="24"/>
              </w:rPr>
            </w:pPr>
            <w:r w:rsidRPr="007B2095">
              <w:rPr>
                <w:rFonts w:cs="Arial"/>
                <w:b/>
                <w:color w:val="000000"/>
                <w:sz w:val="24"/>
                <w:szCs w:val="24"/>
              </w:rPr>
              <w:t>Tennessee College Access Challenge Grant, TN</w:t>
            </w:r>
            <w:r w:rsidRPr="007B2095">
              <w:rPr>
                <w:rFonts w:cs="Arial"/>
                <w:b/>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Tennessee Higher Education Commission</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b/>
                <w:color w:val="000000"/>
                <w:sz w:val="24"/>
                <w:szCs w:val="24"/>
              </w:rPr>
            </w:pPr>
            <w:r w:rsidRPr="007B2095">
              <w:rPr>
                <w:rFonts w:cs="Arial"/>
                <w:b/>
                <w:color w:val="000000"/>
                <w:sz w:val="24"/>
                <w:szCs w:val="24"/>
              </w:rPr>
              <w:t xml:space="preserve">Tennessee Latino Student Success Initiative Grant, TN </w:t>
            </w:r>
            <w:r w:rsidRPr="007B2095">
              <w:rPr>
                <w:rFonts w:cs="Arial"/>
                <w:b/>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Tennessee Higher Education Commission</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000000"/>
                <w:sz w:val="24"/>
                <w:szCs w:val="24"/>
              </w:rPr>
            </w:pPr>
            <w:r w:rsidRPr="007B2095">
              <w:rPr>
                <w:rFonts w:cs="Arial"/>
                <w:color w:val="000000"/>
                <w:sz w:val="24"/>
                <w:szCs w:val="24"/>
              </w:rPr>
              <w:t xml:space="preserve">TAMIU GEAR UP IV, TX </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Texas A&amp;M International University</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365F91"/>
                <w:sz w:val="24"/>
                <w:szCs w:val="24"/>
              </w:rPr>
            </w:pPr>
            <w:r w:rsidRPr="007B2095">
              <w:rPr>
                <w:rFonts w:cs="Arial"/>
                <w:color w:val="000000"/>
                <w:sz w:val="24"/>
                <w:szCs w:val="24"/>
              </w:rPr>
              <w:t>Tucson GEAR UP, AZ*</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University of Arizona</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b/>
                <w:color w:val="365F91"/>
                <w:sz w:val="24"/>
                <w:szCs w:val="24"/>
              </w:rPr>
            </w:pPr>
            <w:r w:rsidRPr="007B2095">
              <w:rPr>
                <w:rFonts w:cs="Arial"/>
                <w:b/>
                <w:color w:val="000000"/>
                <w:sz w:val="24"/>
                <w:szCs w:val="24"/>
              </w:rPr>
              <w:t xml:space="preserve">Utah’s Statewide GEAR UP, UT </w:t>
            </w:r>
            <w:r w:rsidRPr="007B2095">
              <w:rPr>
                <w:rFonts w:cs="Arial"/>
                <w:color w:val="000000"/>
                <w:sz w:val="24"/>
                <w:szCs w:val="24"/>
              </w:rPr>
              <w:t>(2 programs)**</w:t>
            </w:r>
            <w:r w:rsidRPr="007B2095">
              <w:rPr>
                <w:rFonts w:cs="Arial"/>
                <w:color w:val="000000"/>
                <w:sz w:val="24"/>
                <w:szCs w:val="24"/>
              </w:rPr>
              <w:tab/>
            </w:r>
            <w:r w:rsidRPr="007B2095">
              <w:rPr>
                <w:rFonts w:cs="Arial"/>
                <w:b/>
                <w:color w:val="000000"/>
                <w:sz w:val="24"/>
                <w:szCs w:val="24"/>
              </w:rPr>
              <w:tab/>
            </w:r>
          </w:p>
        </w:tc>
        <w:tc>
          <w:tcPr>
            <w:tcW w:w="4768" w:type="dxa"/>
            <w:vAlign w:val="bottom"/>
          </w:tcPr>
          <w:p w:rsidR="005F4E6F" w:rsidRPr="007B2095" w:rsidRDefault="005F4E6F" w:rsidP="00000B5E">
            <w:pPr>
              <w:spacing w:line="240" w:lineRule="auto"/>
              <w:ind w:left="-108"/>
              <w:jc w:val="both"/>
              <w:rPr>
                <w:rFonts w:cs="Arial"/>
                <w:b/>
                <w:color w:val="000000"/>
                <w:sz w:val="24"/>
                <w:szCs w:val="24"/>
              </w:rPr>
            </w:pPr>
            <w:r w:rsidRPr="007B2095">
              <w:rPr>
                <w:rFonts w:cs="Arial"/>
                <w:b/>
                <w:color w:val="000000"/>
                <w:sz w:val="24"/>
                <w:szCs w:val="24"/>
              </w:rPr>
              <w:t>Utah Valley State College</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000000"/>
                <w:sz w:val="24"/>
                <w:szCs w:val="24"/>
              </w:rPr>
            </w:pPr>
            <w:r w:rsidRPr="007B2095">
              <w:rPr>
                <w:rFonts w:cs="Arial"/>
                <w:color w:val="000000"/>
                <w:sz w:val="24"/>
                <w:szCs w:val="24"/>
              </w:rPr>
              <w:t xml:space="preserve">Utica GEAR UP, NY </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Mohawk Valley Community College</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365F91"/>
                <w:sz w:val="24"/>
                <w:szCs w:val="24"/>
              </w:rPr>
            </w:pPr>
            <w:r w:rsidRPr="007B2095">
              <w:rPr>
                <w:rFonts w:cs="Arial"/>
                <w:color w:val="000000"/>
                <w:sz w:val="24"/>
                <w:szCs w:val="24"/>
              </w:rPr>
              <w:t>Wenatchee GEAR UP Program, WA</w:t>
            </w:r>
            <w:r w:rsidRPr="007B2095">
              <w:rPr>
                <w:rFonts w:cs="Arial"/>
                <w:color w:val="000000"/>
                <w:sz w:val="24"/>
                <w:szCs w:val="24"/>
              </w:rPr>
              <w:tab/>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Wenatchee Public Schools</w:t>
            </w:r>
          </w:p>
          <w:p w:rsidR="005F4E6F" w:rsidRPr="007B2095" w:rsidRDefault="005F4E6F" w:rsidP="00000B5E">
            <w:pPr>
              <w:spacing w:line="240" w:lineRule="auto"/>
              <w:ind w:left="-108"/>
              <w:jc w:val="both"/>
              <w:rPr>
                <w:rFonts w:cs="Arial"/>
                <w:color w:val="000000"/>
                <w:sz w:val="24"/>
                <w:szCs w:val="24"/>
              </w:rPr>
            </w:pPr>
          </w:p>
          <w:p w:rsidR="005F4E6F" w:rsidRPr="007B2095" w:rsidRDefault="005F4E6F" w:rsidP="00000B5E">
            <w:pPr>
              <w:spacing w:line="240" w:lineRule="auto"/>
              <w:ind w:left="-108"/>
              <w:jc w:val="both"/>
              <w:rPr>
                <w:rFonts w:cs="Arial"/>
                <w:color w:val="000000"/>
                <w:sz w:val="24"/>
                <w:szCs w:val="24"/>
              </w:rPr>
            </w:pP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000000"/>
                <w:sz w:val="24"/>
                <w:szCs w:val="24"/>
              </w:rPr>
            </w:pPr>
            <w:r w:rsidRPr="007B2095">
              <w:rPr>
                <w:rFonts w:cs="Arial"/>
                <w:color w:val="000000"/>
                <w:sz w:val="24"/>
                <w:szCs w:val="24"/>
              </w:rPr>
              <w:t>Wenatchee 21st Century Learning Center, WA</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Wenatchee Public Schools</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000000"/>
                <w:sz w:val="24"/>
                <w:szCs w:val="24"/>
              </w:rPr>
            </w:pPr>
            <w:r w:rsidRPr="007B2095">
              <w:rPr>
                <w:rFonts w:cs="Arial"/>
                <w:color w:val="000000"/>
                <w:sz w:val="24"/>
                <w:szCs w:val="24"/>
              </w:rPr>
              <w:t>Wenatchee CACG*</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Wenatchee Public Schools</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365F91"/>
                <w:sz w:val="24"/>
                <w:szCs w:val="24"/>
              </w:rPr>
            </w:pPr>
            <w:r w:rsidRPr="007B2095">
              <w:rPr>
                <w:rFonts w:cs="Arial"/>
                <w:color w:val="000000"/>
                <w:sz w:val="24"/>
                <w:szCs w:val="24"/>
              </w:rPr>
              <w:t>Yakima GEAR UP, WA*</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Yakima Valley Community College</w:t>
            </w:r>
          </w:p>
        </w:tc>
      </w:tr>
      <w:tr w:rsidR="005F4E6F" w:rsidRPr="007B2095" w:rsidTr="00000B5E">
        <w:trPr>
          <w:trHeight w:hRule="exact" w:val="274"/>
        </w:trPr>
        <w:tc>
          <w:tcPr>
            <w:tcW w:w="5043" w:type="dxa"/>
            <w:noWrap/>
            <w:vAlign w:val="bottom"/>
          </w:tcPr>
          <w:p w:rsidR="005F4E6F" w:rsidRPr="007B2095" w:rsidRDefault="005F4E6F" w:rsidP="00000B5E">
            <w:pPr>
              <w:tabs>
                <w:tab w:val="right" w:leader="dot" w:pos="4842"/>
              </w:tabs>
              <w:spacing w:line="240" w:lineRule="auto"/>
              <w:jc w:val="both"/>
              <w:rPr>
                <w:rFonts w:cs="Arial"/>
                <w:color w:val="000000"/>
                <w:sz w:val="24"/>
                <w:szCs w:val="24"/>
              </w:rPr>
            </w:pPr>
            <w:r w:rsidRPr="007B2095">
              <w:rPr>
                <w:rFonts w:cs="Arial"/>
                <w:color w:val="000000"/>
                <w:sz w:val="24"/>
                <w:szCs w:val="24"/>
              </w:rPr>
              <w:t xml:space="preserve">Yale-Bridgeport GEAR UP, CT (2 programs) </w:t>
            </w:r>
            <w:r w:rsidRPr="007B2095">
              <w:rPr>
                <w:rFonts w:cs="Arial"/>
                <w:color w:val="000000"/>
                <w:sz w:val="24"/>
                <w:szCs w:val="24"/>
              </w:rPr>
              <w:tab/>
            </w:r>
          </w:p>
        </w:tc>
        <w:tc>
          <w:tcPr>
            <w:tcW w:w="4768" w:type="dxa"/>
            <w:vAlign w:val="bottom"/>
          </w:tcPr>
          <w:p w:rsidR="005F4E6F" w:rsidRPr="007B2095" w:rsidRDefault="005F4E6F" w:rsidP="00000B5E">
            <w:pPr>
              <w:spacing w:line="240" w:lineRule="auto"/>
              <w:ind w:left="-108"/>
              <w:jc w:val="both"/>
              <w:rPr>
                <w:rFonts w:cs="Arial"/>
                <w:color w:val="000000"/>
                <w:sz w:val="24"/>
                <w:szCs w:val="24"/>
              </w:rPr>
            </w:pPr>
            <w:r w:rsidRPr="007B2095">
              <w:rPr>
                <w:rFonts w:cs="Arial"/>
                <w:color w:val="000000"/>
                <w:sz w:val="24"/>
                <w:szCs w:val="24"/>
              </w:rPr>
              <w:t>The Consultation Center, Yale University</w:t>
            </w:r>
          </w:p>
        </w:tc>
      </w:tr>
    </w:tbl>
    <w:p w:rsidR="00D143A9" w:rsidRPr="007B2095" w:rsidRDefault="005F4E6F" w:rsidP="005F4E6F">
      <w:pPr>
        <w:pStyle w:val="Heading1"/>
      </w:pPr>
      <w:r w:rsidRPr="007B2095">
        <w:t>Our Team</w:t>
      </w:r>
    </w:p>
    <w:p w:rsidR="00336A05" w:rsidRPr="007B2095" w:rsidRDefault="00336A05" w:rsidP="005F4E6F">
      <w:pPr>
        <w:pStyle w:val="BodyText"/>
        <w:rPr>
          <w:rFonts w:asciiTheme="minorHAnsi" w:hAnsiTheme="minorHAnsi" w:cs="Calibri"/>
          <w:sz w:val="24"/>
          <w:szCs w:val="24"/>
        </w:rPr>
      </w:pPr>
      <w:r w:rsidRPr="007B2095">
        <w:rPr>
          <w:rFonts w:asciiTheme="minorHAnsi" w:hAnsiTheme="minorHAnsi" w:cs="Calibri"/>
          <w:sz w:val="24"/>
          <w:szCs w:val="24"/>
        </w:rPr>
        <w:t>Meet the CoBro Consulting Team</w:t>
      </w:r>
      <w:r w:rsidR="005F4E6F" w:rsidRPr="007B2095">
        <w:rPr>
          <w:rFonts w:asciiTheme="minorHAnsi" w:hAnsiTheme="minorHAnsi" w:cs="Calibri"/>
          <w:sz w:val="24"/>
          <w:szCs w:val="24"/>
        </w:rPr>
        <w:t>.</w:t>
      </w:r>
    </w:p>
    <w:p w:rsidR="005F4E6F" w:rsidRPr="007B2095" w:rsidRDefault="005F4E6F" w:rsidP="005F4E6F">
      <w:pPr>
        <w:pStyle w:val="BodyText"/>
        <w:rPr>
          <w:rFonts w:asciiTheme="minorHAnsi" w:hAnsiTheme="minorHAnsi" w:cs="Calibri"/>
          <w:color w:val="008000"/>
          <w:sz w:val="24"/>
          <w:szCs w:val="24"/>
        </w:rPr>
      </w:pPr>
    </w:p>
    <w:p w:rsidR="00336A05" w:rsidRPr="007B2095" w:rsidRDefault="00336A05" w:rsidP="00B35E30">
      <w:pPr>
        <w:pStyle w:val="BodyText"/>
        <w:tabs>
          <w:tab w:val="left" w:pos="360"/>
        </w:tabs>
        <w:rPr>
          <w:rFonts w:asciiTheme="minorHAnsi" w:hAnsiTheme="minorHAnsi" w:cs="Calibri"/>
          <w:sz w:val="24"/>
          <w:szCs w:val="24"/>
          <w:u w:val="single"/>
        </w:rPr>
      </w:pPr>
      <w:r w:rsidRPr="007B2095">
        <w:rPr>
          <w:rFonts w:asciiTheme="minorHAnsi" w:hAnsiTheme="minorHAnsi" w:cs="Calibri"/>
          <w:sz w:val="24"/>
          <w:szCs w:val="24"/>
          <w:u w:val="single"/>
        </w:rPr>
        <w:t>Administrative Team</w:t>
      </w:r>
    </w:p>
    <w:p w:rsidR="00336A05" w:rsidRPr="007B2095" w:rsidRDefault="00336A05" w:rsidP="00B35E30">
      <w:pPr>
        <w:pStyle w:val="BodyText"/>
        <w:tabs>
          <w:tab w:val="left" w:pos="360"/>
        </w:tabs>
        <w:rPr>
          <w:rFonts w:asciiTheme="minorHAnsi" w:hAnsiTheme="minorHAnsi" w:cs="Calibri"/>
          <w:sz w:val="24"/>
          <w:szCs w:val="24"/>
        </w:rPr>
      </w:pPr>
    </w:p>
    <w:p w:rsidR="00336A05" w:rsidRPr="007B2095" w:rsidRDefault="00336A05" w:rsidP="00B35E30">
      <w:pPr>
        <w:spacing w:line="240" w:lineRule="auto"/>
        <w:jc w:val="both"/>
        <w:rPr>
          <w:rFonts w:cs="Calibri"/>
          <w:i/>
          <w:sz w:val="24"/>
          <w:szCs w:val="24"/>
        </w:rPr>
      </w:pPr>
      <w:r w:rsidRPr="007B2095">
        <w:rPr>
          <w:rFonts w:cs="Calibri"/>
          <w:i/>
          <w:sz w:val="24"/>
          <w:szCs w:val="24"/>
        </w:rPr>
        <w:t>Darlene Cole, Chief Executive Officer / Director of Research</w:t>
      </w:r>
    </w:p>
    <w:p w:rsidR="00336A05" w:rsidRPr="007B2095" w:rsidRDefault="00336A05" w:rsidP="00B35E30">
      <w:pPr>
        <w:spacing w:after="0" w:line="240" w:lineRule="auto"/>
        <w:jc w:val="both"/>
        <w:rPr>
          <w:rFonts w:cs="Calibri"/>
          <w:color w:val="FF0000"/>
          <w:sz w:val="24"/>
          <w:szCs w:val="24"/>
        </w:rPr>
      </w:pPr>
      <w:r w:rsidRPr="007B2095">
        <w:rPr>
          <w:rFonts w:cs="Calibri"/>
          <w:sz w:val="24"/>
          <w:szCs w:val="24"/>
        </w:rPr>
        <w:t xml:space="preserve">Darlene Cole has an M.S. degree in Industrial-Organizational Psychology and over 20 years of experience supervising broad-scale research projects. Over the past nine years, she has worked extensively with more than 50 education reform programs, including over 30 GEAR UP programs, to optimize their evaluation and data systems management capacity. Ms. Cole created the </w:t>
      </w:r>
      <w:r w:rsidR="00652DF3" w:rsidRPr="007B2095">
        <w:rPr>
          <w:rFonts w:cs="Calibri"/>
          <w:sz w:val="24"/>
          <w:szCs w:val="24"/>
        </w:rPr>
        <w:t>COMPASS</w:t>
      </w:r>
      <w:r w:rsidRPr="007B2095">
        <w:rPr>
          <w:rFonts w:cs="Calibri"/>
          <w:sz w:val="24"/>
          <w:szCs w:val="24"/>
        </w:rPr>
        <w:t xml:space="preserve"> online data management system to facilitate GEAR UP program evaluation processes. She has directed the CoBro Consulting team for over eight years. Moreover, Ms. Cole had served as co-chair for the CCREC Research &amp; Evaluation Committee for 18 months and has just been re-elected to serve another year in this capacity</w:t>
      </w:r>
      <w:r w:rsidRPr="007B2095">
        <w:rPr>
          <w:rFonts w:cs="Calibri"/>
          <w:color w:val="FF0000"/>
          <w:sz w:val="24"/>
          <w:szCs w:val="24"/>
        </w:rPr>
        <w:t>.</w:t>
      </w:r>
    </w:p>
    <w:p w:rsidR="00336A05" w:rsidRPr="007B2095" w:rsidRDefault="00336A05" w:rsidP="00B35E30">
      <w:pPr>
        <w:spacing w:after="0" w:line="240" w:lineRule="auto"/>
        <w:jc w:val="both"/>
        <w:rPr>
          <w:rFonts w:cs="Calibri"/>
          <w:sz w:val="24"/>
          <w:szCs w:val="24"/>
        </w:rPr>
      </w:pPr>
    </w:p>
    <w:p w:rsidR="00336A05" w:rsidRPr="007B2095" w:rsidRDefault="00336A05" w:rsidP="00B35E30">
      <w:pPr>
        <w:spacing w:line="240" w:lineRule="auto"/>
        <w:jc w:val="both"/>
        <w:rPr>
          <w:rFonts w:cs="Calibri"/>
          <w:i/>
          <w:sz w:val="24"/>
          <w:szCs w:val="24"/>
        </w:rPr>
      </w:pPr>
      <w:r w:rsidRPr="007B2095">
        <w:rPr>
          <w:rFonts w:cs="Calibri"/>
          <w:i/>
          <w:sz w:val="24"/>
          <w:szCs w:val="24"/>
        </w:rPr>
        <w:t>Carina Davio, Director of Client Relations</w:t>
      </w:r>
    </w:p>
    <w:p w:rsidR="00336A05" w:rsidRPr="007B2095" w:rsidRDefault="00336A05" w:rsidP="00B35E30">
      <w:pPr>
        <w:spacing w:after="0" w:line="240" w:lineRule="auto"/>
        <w:jc w:val="both"/>
        <w:rPr>
          <w:rFonts w:cs="Calibri"/>
          <w:sz w:val="24"/>
          <w:szCs w:val="24"/>
        </w:rPr>
      </w:pPr>
      <w:r w:rsidRPr="007B2095">
        <w:rPr>
          <w:rFonts w:cs="Calibri"/>
          <w:sz w:val="24"/>
          <w:szCs w:val="24"/>
        </w:rPr>
        <w:t>Carina Davio has extensive knowledge and experience with the GEAR UP program, including serving as Director of the GEAR UP statewide program in Idaho. As Director, she obtained firsthand experience u</w:t>
      </w:r>
      <w:r w:rsidR="00777482" w:rsidRPr="007B2095">
        <w:rPr>
          <w:rFonts w:cs="Calibri"/>
          <w:sz w:val="24"/>
          <w:szCs w:val="24"/>
        </w:rPr>
        <w:t>sing</w:t>
      </w:r>
      <w:r w:rsidRPr="007B2095">
        <w:rPr>
          <w:rFonts w:cs="Calibri"/>
          <w:sz w:val="24"/>
          <w:szCs w:val="24"/>
        </w:rPr>
        <w:t xml:space="preserve"> the </w:t>
      </w:r>
      <w:r w:rsidR="00652DF3" w:rsidRPr="007B2095">
        <w:rPr>
          <w:rFonts w:cs="Calibri"/>
          <w:sz w:val="24"/>
          <w:szCs w:val="24"/>
        </w:rPr>
        <w:t>COMPASS</w:t>
      </w:r>
      <w:r w:rsidRPr="007B2095">
        <w:rPr>
          <w:rFonts w:cs="Calibri"/>
          <w:sz w:val="24"/>
          <w:szCs w:val="24"/>
        </w:rPr>
        <w:t xml:space="preserve"> System and CoBro evaluation services in a GEAR UP setting. Ms. Davio has completed six Annual Performance Reports submitted to the US Department of Education, and in 2011 independently wrote, and was awarded, a $22 million Statewide GEAR UP grant. Ms. Davio also has experience in partner development, external and internal communication, and training on GEAR UP and college access related topics. </w:t>
      </w:r>
    </w:p>
    <w:p w:rsidR="00336A05" w:rsidRPr="007B2095" w:rsidRDefault="00336A05" w:rsidP="00B35E30">
      <w:pPr>
        <w:spacing w:after="120" w:line="240" w:lineRule="auto"/>
        <w:jc w:val="both"/>
        <w:rPr>
          <w:rFonts w:cs="Calibri"/>
          <w:bCs/>
          <w:sz w:val="24"/>
          <w:szCs w:val="24"/>
        </w:rPr>
      </w:pPr>
    </w:p>
    <w:p w:rsidR="00336A05" w:rsidRPr="007B2095" w:rsidRDefault="00336A05" w:rsidP="00B35E30">
      <w:pPr>
        <w:spacing w:line="240" w:lineRule="auto"/>
        <w:jc w:val="both"/>
        <w:rPr>
          <w:rFonts w:cs="Calibri"/>
          <w:sz w:val="24"/>
          <w:szCs w:val="24"/>
          <w:u w:val="single"/>
        </w:rPr>
      </w:pPr>
      <w:r w:rsidRPr="007B2095">
        <w:rPr>
          <w:rFonts w:cs="Calibri"/>
          <w:sz w:val="24"/>
          <w:szCs w:val="24"/>
          <w:u w:val="single"/>
        </w:rPr>
        <w:t>Evaluation Team</w:t>
      </w:r>
    </w:p>
    <w:p w:rsidR="00336A05" w:rsidRPr="007B2095" w:rsidRDefault="00336A05" w:rsidP="00B35E30">
      <w:pPr>
        <w:spacing w:line="240" w:lineRule="auto"/>
        <w:jc w:val="both"/>
        <w:rPr>
          <w:rFonts w:cs="Calibri"/>
          <w:i/>
          <w:sz w:val="24"/>
          <w:szCs w:val="24"/>
        </w:rPr>
      </w:pPr>
      <w:r w:rsidRPr="007B2095">
        <w:rPr>
          <w:rFonts w:cs="Calibri"/>
          <w:i/>
          <w:sz w:val="24"/>
          <w:szCs w:val="24"/>
        </w:rPr>
        <w:t>Keren Brooks, Chief Research Analyst and Principal Investigator</w:t>
      </w:r>
    </w:p>
    <w:p w:rsidR="00336A05" w:rsidRPr="007B2095" w:rsidRDefault="00336A05" w:rsidP="00B35E30">
      <w:pPr>
        <w:spacing w:after="0" w:line="240" w:lineRule="auto"/>
        <w:jc w:val="both"/>
        <w:rPr>
          <w:rFonts w:cs="Calibri"/>
          <w:sz w:val="24"/>
          <w:szCs w:val="24"/>
        </w:rPr>
      </w:pPr>
      <w:r w:rsidRPr="007B2095">
        <w:rPr>
          <w:rFonts w:cs="Calibri"/>
          <w:sz w:val="24"/>
          <w:szCs w:val="24"/>
        </w:rPr>
        <w:t>Over the past 16 years, Keren Brooks has conducted program evaluation and statistical data analysis in the areas of education reform and academic institutional research. Ms. Brooks has an M.S. degree in Industrial-Organizational Psychology and extensive experience managing and analyzing large-scale databases, conducting comprehensive academic program evaluations, and assisting with the design of software systems for optimal data management and evaluation functionality.  For more than eight years, she has developed and supervised GEAR UP program research design, survey projects, statistical data analyses, and outcomes reporting for CoBro Consulting. She has been a member of the American Evaluation Association since 2007.</w:t>
      </w:r>
    </w:p>
    <w:p w:rsidR="00336A05" w:rsidRPr="007B2095" w:rsidRDefault="00336A05" w:rsidP="00B35E30">
      <w:pPr>
        <w:spacing w:after="0" w:line="240" w:lineRule="auto"/>
        <w:jc w:val="both"/>
        <w:rPr>
          <w:rFonts w:cs="Calibri"/>
          <w:sz w:val="24"/>
          <w:szCs w:val="24"/>
        </w:rPr>
      </w:pPr>
    </w:p>
    <w:p w:rsidR="00336A05" w:rsidRPr="007B2095" w:rsidRDefault="00336A05" w:rsidP="00B35E30">
      <w:pPr>
        <w:shd w:val="clear" w:color="auto" w:fill="FFFFFF"/>
        <w:spacing w:after="0" w:line="240" w:lineRule="auto"/>
        <w:jc w:val="both"/>
        <w:rPr>
          <w:rFonts w:eastAsia="Times New Roman" w:cs="Arial"/>
          <w:i/>
          <w:iCs/>
          <w:sz w:val="24"/>
          <w:szCs w:val="24"/>
          <w:shd w:val="clear" w:color="auto" w:fill="FFFFFF"/>
        </w:rPr>
      </w:pPr>
      <w:r w:rsidRPr="007B2095">
        <w:rPr>
          <w:rFonts w:eastAsia="Times New Roman" w:cs="Arial"/>
          <w:i/>
          <w:iCs/>
          <w:sz w:val="24"/>
          <w:szCs w:val="24"/>
          <w:shd w:val="clear" w:color="auto" w:fill="FFFFFF"/>
        </w:rPr>
        <w:t>Sofia Andrade, Research Analyst</w:t>
      </w:r>
    </w:p>
    <w:p w:rsidR="00336A05" w:rsidRPr="007B2095" w:rsidRDefault="00336A05" w:rsidP="00B35E30">
      <w:pPr>
        <w:shd w:val="clear" w:color="auto" w:fill="FFFFFF"/>
        <w:spacing w:after="0" w:line="240" w:lineRule="auto"/>
        <w:jc w:val="both"/>
        <w:rPr>
          <w:rFonts w:eastAsia="Times New Roman" w:cs="Arial"/>
          <w:i/>
          <w:iCs/>
          <w:sz w:val="24"/>
          <w:szCs w:val="24"/>
          <w:shd w:val="clear" w:color="auto" w:fill="FFFFFF"/>
        </w:rPr>
      </w:pPr>
    </w:p>
    <w:p w:rsidR="00336A05" w:rsidRPr="007B2095" w:rsidRDefault="00336A05" w:rsidP="00B35E30">
      <w:pPr>
        <w:spacing w:after="0" w:line="240" w:lineRule="auto"/>
        <w:jc w:val="both"/>
        <w:rPr>
          <w:rFonts w:cs="Calibri"/>
          <w:sz w:val="24"/>
          <w:szCs w:val="24"/>
        </w:rPr>
      </w:pPr>
      <w:r w:rsidRPr="007B2095">
        <w:rPr>
          <w:rFonts w:cs="Calibri"/>
          <w:sz w:val="24"/>
          <w:szCs w:val="24"/>
        </w:rPr>
        <w:t xml:space="preserve">Sofia Andrade has conducted large-scale jobs and organizational analyses, statistical data analysis, test development and validation, and organizational development for large public and private organizations over the last 13 years. Ms. Andrade has an M.S. degree in Industrial-Organizational Psychology and has managed personnel research, test development and validation, and organizational development initiatives in the government, transportation, and energy industries. Her responsibilities for CoBro Consulting include performing survey data analysis and reporting, and assisting with other statistical data analyses and outcomes reporting for client projects.  </w:t>
      </w:r>
    </w:p>
    <w:p w:rsidR="00336A05" w:rsidRPr="007B2095" w:rsidRDefault="00336A05" w:rsidP="00B35E30">
      <w:pPr>
        <w:shd w:val="clear" w:color="auto" w:fill="FFFFFF"/>
        <w:spacing w:after="0" w:line="240" w:lineRule="auto"/>
        <w:jc w:val="both"/>
        <w:rPr>
          <w:rFonts w:eastAsia="Times New Roman" w:cs="Arial"/>
          <w:color w:val="222222"/>
          <w:sz w:val="24"/>
          <w:szCs w:val="24"/>
        </w:rPr>
      </w:pPr>
    </w:p>
    <w:p w:rsidR="00336A05" w:rsidRPr="007B2095" w:rsidRDefault="00336A05" w:rsidP="00B35E30">
      <w:pPr>
        <w:spacing w:line="240" w:lineRule="auto"/>
        <w:jc w:val="both"/>
        <w:rPr>
          <w:rFonts w:cs="Calibri"/>
          <w:i/>
          <w:sz w:val="24"/>
          <w:szCs w:val="24"/>
        </w:rPr>
      </w:pPr>
      <w:r w:rsidRPr="007B2095">
        <w:rPr>
          <w:rFonts w:cs="Calibri"/>
          <w:i/>
          <w:sz w:val="24"/>
          <w:szCs w:val="24"/>
        </w:rPr>
        <w:t xml:space="preserve">Jamie </w:t>
      </w:r>
      <w:proofErr w:type="spellStart"/>
      <w:r w:rsidRPr="007B2095">
        <w:rPr>
          <w:rFonts w:cs="Calibri"/>
          <w:i/>
          <w:sz w:val="24"/>
          <w:szCs w:val="24"/>
        </w:rPr>
        <w:t>Killam</w:t>
      </w:r>
      <w:proofErr w:type="spellEnd"/>
      <w:r w:rsidRPr="007B2095">
        <w:rPr>
          <w:rFonts w:cs="Calibri"/>
          <w:i/>
          <w:sz w:val="24"/>
          <w:szCs w:val="24"/>
        </w:rPr>
        <w:t>, Survey Coordinator</w:t>
      </w:r>
    </w:p>
    <w:p w:rsidR="00336A05" w:rsidRPr="007B2095" w:rsidRDefault="00336A05" w:rsidP="00B35E30">
      <w:pPr>
        <w:spacing w:after="0" w:line="240" w:lineRule="auto"/>
        <w:jc w:val="both"/>
        <w:rPr>
          <w:rFonts w:cs="Calibri"/>
          <w:sz w:val="24"/>
          <w:szCs w:val="24"/>
        </w:rPr>
      </w:pPr>
      <w:r w:rsidRPr="007B2095">
        <w:rPr>
          <w:rFonts w:cs="Calibri"/>
          <w:sz w:val="24"/>
          <w:szCs w:val="24"/>
        </w:rPr>
        <w:t xml:space="preserve">Jamie </w:t>
      </w:r>
      <w:proofErr w:type="spellStart"/>
      <w:r w:rsidRPr="007B2095">
        <w:rPr>
          <w:rFonts w:cs="Calibri"/>
          <w:sz w:val="24"/>
          <w:szCs w:val="24"/>
        </w:rPr>
        <w:t>Killam</w:t>
      </w:r>
      <w:proofErr w:type="spellEnd"/>
      <w:r w:rsidRPr="007B2095">
        <w:rPr>
          <w:rFonts w:cs="Calibri"/>
          <w:sz w:val="24"/>
          <w:szCs w:val="24"/>
        </w:rPr>
        <w:t xml:space="preserve"> coordinates and processes incoming survey data for CoBro Consulting clients. Her responsibilities include tracking and logging all incoming paper surveys (&gt;35,000/year), creating scanning templates of paper surveys, scanning all paper surveys into electronic format, and validating electronic survey data. Ms. </w:t>
      </w:r>
      <w:proofErr w:type="spellStart"/>
      <w:r w:rsidRPr="007B2095">
        <w:rPr>
          <w:rFonts w:cs="Calibri"/>
          <w:sz w:val="24"/>
          <w:szCs w:val="24"/>
        </w:rPr>
        <w:t>Killam</w:t>
      </w:r>
      <w:proofErr w:type="spellEnd"/>
      <w:r w:rsidRPr="007B2095">
        <w:rPr>
          <w:rFonts w:cs="Calibri"/>
          <w:sz w:val="24"/>
          <w:szCs w:val="24"/>
        </w:rPr>
        <w:t xml:space="preserve"> also assists with reporting survey data as needed.</w:t>
      </w:r>
    </w:p>
    <w:p w:rsidR="00336A05" w:rsidRPr="007B2095" w:rsidRDefault="00336A05" w:rsidP="00B35E30">
      <w:pPr>
        <w:spacing w:after="0" w:line="240" w:lineRule="auto"/>
        <w:jc w:val="both"/>
        <w:rPr>
          <w:rFonts w:eastAsia="Times New Roman" w:cs="Arial"/>
          <w:iCs/>
          <w:sz w:val="24"/>
          <w:szCs w:val="24"/>
          <w:shd w:val="clear" w:color="auto" w:fill="FFFFFF"/>
        </w:rPr>
      </w:pPr>
    </w:p>
    <w:p w:rsidR="00336A05" w:rsidRPr="007B2095" w:rsidRDefault="00336A05" w:rsidP="00B35E30">
      <w:pPr>
        <w:spacing w:line="240" w:lineRule="auto"/>
        <w:jc w:val="both"/>
        <w:rPr>
          <w:rFonts w:cs="Calibri"/>
          <w:sz w:val="24"/>
          <w:szCs w:val="24"/>
          <w:u w:val="single"/>
        </w:rPr>
      </w:pPr>
      <w:r w:rsidRPr="007B2095">
        <w:rPr>
          <w:rFonts w:cs="Calibri"/>
          <w:sz w:val="24"/>
          <w:szCs w:val="24"/>
          <w:u w:val="single"/>
        </w:rPr>
        <w:t>Data Management / IT Team</w:t>
      </w:r>
    </w:p>
    <w:p w:rsidR="00336A05" w:rsidRPr="007B2095" w:rsidRDefault="00336A05" w:rsidP="00B35E30">
      <w:pPr>
        <w:spacing w:before="240" w:after="120" w:line="240" w:lineRule="auto"/>
        <w:jc w:val="both"/>
        <w:rPr>
          <w:rFonts w:cs="Calibri"/>
          <w:i/>
          <w:sz w:val="24"/>
          <w:szCs w:val="24"/>
        </w:rPr>
      </w:pPr>
      <w:r w:rsidRPr="007B2095">
        <w:rPr>
          <w:rFonts w:cs="Calibri"/>
          <w:i/>
          <w:sz w:val="24"/>
          <w:szCs w:val="24"/>
        </w:rPr>
        <w:t>Urban Pelicon, Chief Information Officer</w:t>
      </w:r>
    </w:p>
    <w:p w:rsidR="00336A05" w:rsidRPr="007B2095" w:rsidRDefault="00336A05" w:rsidP="00B35E30">
      <w:pPr>
        <w:spacing w:after="0" w:line="240" w:lineRule="auto"/>
        <w:jc w:val="both"/>
        <w:rPr>
          <w:rFonts w:cs="Calibri"/>
          <w:sz w:val="24"/>
          <w:szCs w:val="24"/>
        </w:rPr>
      </w:pPr>
      <w:r w:rsidRPr="007B2095">
        <w:rPr>
          <w:rFonts w:cs="Calibri"/>
          <w:sz w:val="24"/>
          <w:szCs w:val="24"/>
        </w:rPr>
        <w:t xml:space="preserve">Urban Pelicon has extensive experience supervising teams of programmers in designing and developing database systems to deliver maximum utility. Over the past eight years, he has specialized in developing and managing large-scale data management and reporting systems for a variety of GEAR UP statewide and partnership programs. Mr. Pelicon has designed and developed such systems in both web-based and stand-alone modalities, based on particular client needs and capacities. Currently, he manages the development and technical support for the online </w:t>
      </w:r>
      <w:r w:rsidR="00652DF3" w:rsidRPr="007B2095">
        <w:rPr>
          <w:rFonts w:cs="Calibri"/>
          <w:sz w:val="24"/>
          <w:szCs w:val="24"/>
        </w:rPr>
        <w:t>COMPASS</w:t>
      </w:r>
      <w:r w:rsidRPr="007B2095">
        <w:rPr>
          <w:rFonts w:cs="Calibri"/>
          <w:sz w:val="24"/>
          <w:szCs w:val="24"/>
        </w:rPr>
        <w:t xml:space="preserve"> and </w:t>
      </w:r>
      <w:r w:rsidR="00E20C4D" w:rsidRPr="007B2095">
        <w:rPr>
          <w:rFonts w:cs="Calibri"/>
          <w:sz w:val="24"/>
          <w:szCs w:val="24"/>
        </w:rPr>
        <w:t>COMPASSMatch</w:t>
      </w:r>
      <w:r w:rsidRPr="007B2095">
        <w:rPr>
          <w:rFonts w:cs="Calibri"/>
          <w:sz w:val="24"/>
          <w:szCs w:val="24"/>
        </w:rPr>
        <w:t xml:space="preserve"> data management systems, and oversees all aspects of data management, integrity, and security. </w:t>
      </w:r>
    </w:p>
    <w:p w:rsidR="00336A05" w:rsidRPr="007B2095" w:rsidRDefault="00336A05" w:rsidP="00B35E30">
      <w:pPr>
        <w:spacing w:before="240" w:after="120" w:line="240" w:lineRule="auto"/>
        <w:jc w:val="both"/>
        <w:rPr>
          <w:rFonts w:cs="Calibri"/>
          <w:i/>
          <w:sz w:val="24"/>
          <w:szCs w:val="24"/>
        </w:rPr>
      </w:pPr>
      <w:r w:rsidRPr="007B2095">
        <w:rPr>
          <w:rFonts w:cs="Calibri"/>
          <w:i/>
          <w:sz w:val="24"/>
          <w:szCs w:val="24"/>
        </w:rPr>
        <w:lastRenderedPageBreak/>
        <w:t>Dhruv Malhotra, Senior Programmer</w:t>
      </w:r>
    </w:p>
    <w:p w:rsidR="00336A05" w:rsidRPr="007B2095" w:rsidRDefault="00336A05" w:rsidP="00B35E30">
      <w:pPr>
        <w:spacing w:after="0" w:line="240" w:lineRule="auto"/>
        <w:jc w:val="both"/>
        <w:rPr>
          <w:rFonts w:cs="Calibri"/>
          <w:sz w:val="24"/>
          <w:szCs w:val="24"/>
        </w:rPr>
      </w:pPr>
      <w:r w:rsidRPr="007B2095">
        <w:rPr>
          <w:rFonts w:cs="Calibri"/>
          <w:sz w:val="24"/>
          <w:szCs w:val="24"/>
        </w:rPr>
        <w:t xml:space="preserve">Dhruv Malhotra brings many years of experience in the design and development of web based business applications to the CoBro Consulting team. Mr. Malhotra excels in using client/server technologies and specializations in database development and integration, administrating user permissions, and managing systems architecture. Mr. Malhotra has vast experience in .Net, </w:t>
      </w:r>
      <w:proofErr w:type="spellStart"/>
      <w:r w:rsidRPr="007B2095">
        <w:rPr>
          <w:rFonts w:cs="Calibri"/>
          <w:sz w:val="24"/>
          <w:szCs w:val="24"/>
        </w:rPr>
        <w:t>iOS</w:t>
      </w:r>
      <w:proofErr w:type="spellEnd"/>
      <w:r w:rsidRPr="007B2095">
        <w:rPr>
          <w:rFonts w:cs="Calibri"/>
          <w:sz w:val="24"/>
          <w:szCs w:val="24"/>
        </w:rPr>
        <w:t xml:space="preserve"> development, Android development, </w:t>
      </w:r>
      <w:proofErr w:type="spellStart"/>
      <w:r w:rsidRPr="007B2095">
        <w:rPr>
          <w:rFonts w:cs="Calibri"/>
          <w:sz w:val="24"/>
          <w:szCs w:val="24"/>
        </w:rPr>
        <w:t>Php</w:t>
      </w:r>
      <w:proofErr w:type="spellEnd"/>
      <w:r w:rsidRPr="007B2095">
        <w:rPr>
          <w:rFonts w:cs="Calibri"/>
          <w:sz w:val="24"/>
          <w:szCs w:val="24"/>
        </w:rPr>
        <w:t xml:space="preserve">, Python, Java, PERL, SQL, and other various programming languages. He has consulted with clients from Fortune 100 companies, the public sector including the Department of Defense, along with small companies trying to make their mark. His passion lies in service to the clients, understanding their needs, and using technology to solve business problems while creating new products and services. As CoBro Consulting's Lead Programmer, Mr. Malhotra is responsible for all aspects of programming, and troubleshooting and maintenance of the </w:t>
      </w:r>
      <w:r w:rsidR="00652DF3" w:rsidRPr="007B2095">
        <w:rPr>
          <w:rFonts w:cs="Calibri"/>
          <w:sz w:val="24"/>
          <w:szCs w:val="24"/>
        </w:rPr>
        <w:t>COMPASS</w:t>
      </w:r>
      <w:r w:rsidRPr="007B2095">
        <w:rPr>
          <w:rFonts w:cs="Calibri"/>
          <w:sz w:val="24"/>
          <w:szCs w:val="24"/>
        </w:rPr>
        <w:t xml:space="preserve"> and </w:t>
      </w:r>
      <w:r w:rsidR="00E20C4D" w:rsidRPr="007B2095">
        <w:rPr>
          <w:rFonts w:cs="Calibri"/>
          <w:sz w:val="24"/>
          <w:szCs w:val="24"/>
        </w:rPr>
        <w:t>COMPASSMatch</w:t>
      </w:r>
      <w:r w:rsidRPr="007B2095">
        <w:rPr>
          <w:rFonts w:cs="Calibri"/>
          <w:sz w:val="24"/>
          <w:szCs w:val="24"/>
        </w:rPr>
        <w:t xml:space="preserve"> Systems, including development and integrity of all reporting features. He also manages and implements all system updates, and upgrades of the SQL server. </w:t>
      </w:r>
    </w:p>
    <w:p w:rsidR="00336A05" w:rsidRPr="007B2095" w:rsidRDefault="00336A05" w:rsidP="00B35E30">
      <w:pPr>
        <w:spacing w:after="0" w:line="240" w:lineRule="auto"/>
        <w:jc w:val="both"/>
        <w:rPr>
          <w:rFonts w:cs="Calibri"/>
          <w:sz w:val="24"/>
          <w:szCs w:val="24"/>
        </w:rPr>
      </w:pPr>
    </w:p>
    <w:p w:rsidR="00336A05" w:rsidRPr="007B2095" w:rsidRDefault="00336A05" w:rsidP="004853DD">
      <w:pPr>
        <w:jc w:val="both"/>
        <w:rPr>
          <w:rFonts w:cs="Calibri"/>
          <w:i/>
          <w:sz w:val="24"/>
          <w:szCs w:val="24"/>
        </w:rPr>
      </w:pPr>
      <w:r w:rsidRPr="007B2095">
        <w:rPr>
          <w:rFonts w:cs="Calibri"/>
          <w:i/>
          <w:sz w:val="24"/>
          <w:szCs w:val="24"/>
        </w:rPr>
        <w:t>Craig Saiz, Data Specialist</w:t>
      </w:r>
    </w:p>
    <w:p w:rsidR="00336A05" w:rsidRPr="007B2095" w:rsidRDefault="00336A05" w:rsidP="00B35E30">
      <w:pPr>
        <w:spacing w:after="0" w:line="240" w:lineRule="auto"/>
        <w:jc w:val="both"/>
        <w:rPr>
          <w:rFonts w:cs="Calibri"/>
          <w:sz w:val="24"/>
          <w:szCs w:val="24"/>
        </w:rPr>
      </w:pPr>
      <w:r w:rsidRPr="007B2095">
        <w:rPr>
          <w:rFonts w:cs="Calibri"/>
          <w:sz w:val="24"/>
          <w:szCs w:val="24"/>
        </w:rPr>
        <w:t xml:space="preserve">Craig Saiz brings over 10 years of experience in IT to CoBro Consulting team. He specializes in computer programming, computer repair, office application training, and software solutions analysis for business. He is an integral part of the CoBro Consulting team, and is responsible for a variety of IT tasks and projects for our GEAR UP clients. Specifically, Mr. Saiz performs monthly quality assurance measures to validate client data, designs and implements Microsoft Access database with Visual Basic enhancements to record new client data files, and prepares school district data for reporting. </w:t>
      </w:r>
    </w:p>
    <w:p w:rsidR="00336A05" w:rsidRPr="007B2095" w:rsidRDefault="00336A05" w:rsidP="00B35E30">
      <w:pPr>
        <w:spacing w:after="0" w:line="240" w:lineRule="auto"/>
        <w:jc w:val="both"/>
        <w:rPr>
          <w:rFonts w:cs="Calibri"/>
          <w:sz w:val="24"/>
          <w:szCs w:val="24"/>
        </w:rPr>
      </w:pPr>
    </w:p>
    <w:p w:rsidR="00336A05" w:rsidRPr="007B2095" w:rsidRDefault="00336A05" w:rsidP="00B35E30">
      <w:pPr>
        <w:spacing w:line="240" w:lineRule="auto"/>
        <w:jc w:val="both"/>
        <w:rPr>
          <w:rFonts w:cs="Calibri"/>
          <w:i/>
          <w:sz w:val="24"/>
          <w:szCs w:val="24"/>
        </w:rPr>
      </w:pPr>
      <w:r w:rsidRPr="007B2095">
        <w:rPr>
          <w:rFonts w:cs="Calibri"/>
          <w:i/>
          <w:sz w:val="24"/>
          <w:szCs w:val="24"/>
        </w:rPr>
        <w:t>Oscar Morales, Quality Control Specialist</w:t>
      </w:r>
    </w:p>
    <w:p w:rsidR="00336A05" w:rsidRPr="007B2095" w:rsidRDefault="00336A05" w:rsidP="00B35E30">
      <w:pPr>
        <w:spacing w:after="0" w:line="240" w:lineRule="auto"/>
        <w:jc w:val="both"/>
        <w:rPr>
          <w:rFonts w:cs="Calibri"/>
          <w:sz w:val="24"/>
          <w:szCs w:val="24"/>
        </w:rPr>
      </w:pPr>
      <w:r w:rsidRPr="007B2095">
        <w:rPr>
          <w:rFonts w:cs="Calibri"/>
          <w:sz w:val="24"/>
          <w:szCs w:val="24"/>
        </w:rPr>
        <w:t>Oscar Morales has worked in customer service and support for more than 10 years. Mr. Morales works regularly with CoBro Consulting clients to obtain and verify data. He also provides quality control over data processes and transfers, and is the main contact for CoBro Consulting Technical Support. Mr. Morales is a key factor in the implementation of quality control procedures including review of all incoming data in detail for accuracy and completeness</w:t>
      </w:r>
      <w:proofErr w:type="gramStart"/>
      <w:r w:rsidRPr="007B2095">
        <w:rPr>
          <w:rFonts w:cs="Calibri"/>
          <w:sz w:val="24"/>
          <w:szCs w:val="24"/>
        </w:rPr>
        <w:t>,  continuously</w:t>
      </w:r>
      <w:proofErr w:type="gramEnd"/>
      <w:r w:rsidRPr="007B2095">
        <w:rPr>
          <w:rFonts w:cs="Calibri"/>
          <w:sz w:val="24"/>
          <w:szCs w:val="24"/>
        </w:rPr>
        <w:t xml:space="preserve"> determining modifications to optimize the functionality of the </w:t>
      </w:r>
      <w:r w:rsidR="00652DF3" w:rsidRPr="007B2095">
        <w:rPr>
          <w:rFonts w:cs="Calibri"/>
          <w:sz w:val="24"/>
          <w:szCs w:val="24"/>
        </w:rPr>
        <w:t>COMPASS</w:t>
      </w:r>
      <w:r w:rsidRPr="007B2095">
        <w:rPr>
          <w:rFonts w:cs="Calibri"/>
          <w:sz w:val="24"/>
          <w:szCs w:val="24"/>
        </w:rPr>
        <w:t xml:space="preserve"> and </w:t>
      </w:r>
      <w:r w:rsidR="00E20C4D" w:rsidRPr="007B2095">
        <w:rPr>
          <w:rFonts w:cs="Calibri"/>
          <w:sz w:val="24"/>
          <w:szCs w:val="24"/>
        </w:rPr>
        <w:t>COMPASSMatch</w:t>
      </w:r>
      <w:r w:rsidRPr="007B2095">
        <w:rPr>
          <w:rFonts w:cs="Calibri"/>
          <w:sz w:val="24"/>
          <w:szCs w:val="24"/>
        </w:rPr>
        <w:t xml:space="preserve"> systems, and working with the  Data Management / IT team to implement processes to ensure efficient and effective data transfer.</w:t>
      </w:r>
    </w:p>
    <w:p w:rsidR="00D143A9" w:rsidRPr="007B2095" w:rsidRDefault="00D143A9" w:rsidP="00B35E30">
      <w:pPr>
        <w:jc w:val="both"/>
        <w:rPr>
          <w:b/>
          <w:sz w:val="24"/>
          <w:szCs w:val="24"/>
          <w:u w:val="single"/>
        </w:rPr>
      </w:pPr>
    </w:p>
    <w:p w:rsidR="00D143A9" w:rsidRPr="007B2095" w:rsidRDefault="005F4E6F" w:rsidP="005F4E6F">
      <w:pPr>
        <w:pStyle w:val="Heading1"/>
      </w:pPr>
      <w:r w:rsidRPr="007B2095">
        <w:t>Resources</w:t>
      </w:r>
    </w:p>
    <w:p w:rsidR="005F4E6F" w:rsidRPr="007B2095" w:rsidRDefault="005F4E6F" w:rsidP="00FE360C">
      <w:pPr>
        <w:rPr>
          <w:b/>
          <w:sz w:val="24"/>
          <w:szCs w:val="24"/>
        </w:rPr>
      </w:pPr>
      <w:r w:rsidRPr="007B2095">
        <w:rPr>
          <w:b/>
          <w:sz w:val="24"/>
          <w:szCs w:val="24"/>
        </w:rPr>
        <w:t>Expert Papers</w:t>
      </w:r>
      <w:r w:rsidR="00FE360C" w:rsidRPr="007B2095">
        <w:rPr>
          <w:b/>
          <w:sz w:val="24"/>
          <w:szCs w:val="24"/>
        </w:rPr>
        <w:t xml:space="preserve"> </w:t>
      </w:r>
      <w:r w:rsidR="00FE360C" w:rsidRPr="007B2095">
        <w:rPr>
          <w:sz w:val="24"/>
          <w:szCs w:val="24"/>
        </w:rPr>
        <w:t>- List publications here.</w:t>
      </w:r>
    </w:p>
    <w:p w:rsidR="005F4E6F" w:rsidRPr="007B2095" w:rsidRDefault="005F4E6F" w:rsidP="00FE360C">
      <w:pPr>
        <w:rPr>
          <w:b/>
          <w:sz w:val="24"/>
          <w:szCs w:val="24"/>
        </w:rPr>
      </w:pPr>
      <w:r w:rsidRPr="007B2095">
        <w:rPr>
          <w:b/>
          <w:sz w:val="24"/>
          <w:szCs w:val="24"/>
        </w:rPr>
        <w:t xml:space="preserve">Recent Conference </w:t>
      </w:r>
      <w:proofErr w:type="gramStart"/>
      <w:r w:rsidRPr="007B2095">
        <w:rPr>
          <w:b/>
          <w:sz w:val="24"/>
          <w:szCs w:val="24"/>
        </w:rPr>
        <w:t>Presentations</w:t>
      </w:r>
      <w:r w:rsidR="00FE360C" w:rsidRPr="007B2095">
        <w:rPr>
          <w:b/>
          <w:sz w:val="24"/>
          <w:szCs w:val="24"/>
        </w:rPr>
        <w:t xml:space="preserve">  </w:t>
      </w:r>
      <w:r w:rsidR="00FE360C" w:rsidRPr="007B2095">
        <w:rPr>
          <w:sz w:val="24"/>
          <w:szCs w:val="24"/>
        </w:rPr>
        <w:t>-</w:t>
      </w:r>
      <w:proofErr w:type="gramEnd"/>
      <w:r w:rsidR="00FE360C" w:rsidRPr="007B2095">
        <w:rPr>
          <w:sz w:val="24"/>
          <w:szCs w:val="24"/>
        </w:rPr>
        <w:t xml:space="preserve"> Post recent presentation materials here.</w:t>
      </w:r>
    </w:p>
    <w:p w:rsidR="007B48BD" w:rsidRPr="007B2095" w:rsidRDefault="005F4E6F" w:rsidP="00FE360C">
      <w:pPr>
        <w:rPr>
          <w:sz w:val="24"/>
          <w:szCs w:val="24"/>
        </w:rPr>
      </w:pPr>
      <w:r w:rsidRPr="007B2095">
        <w:rPr>
          <w:b/>
          <w:sz w:val="24"/>
          <w:szCs w:val="24"/>
        </w:rPr>
        <w:t>Additional Resources</w:t>
      </w:r>
      <w:r w:rsidR="00FE360C" w:rsidRPr="007B2095">
        <w:rPr>
          <w:b/>
          <w:sz w:val="24"/>
          <w:szCs w:val="24"/>
        </w:rPr>
        <w:t xml:space="preserve"> </w:t>
      </w:r>
      <w:r w:rsidR="00FE360C" w:rsidRPr="007B2095">
        <w:rPr>
          <w:sz w:val="24"/>
          <w:szCs w:val="24"/>
        </w:rPr>
        <w:t>- post anything else that would be helpful!</w:t>
      </w:r>
      <w:r w:rsidR="007B48BD" w:rsidRPr="007B2095">
        <w:rPr>
          <w:sz w:val="24"/>
          <w:szCs w:val="24"/>
        </w:rPr>
        <w:t xml:space="preserve"> </w:t>
      </w:r>
    </w:p>
    <w:p w:rsidR="005F4E6F" w:rsidRPr="007B2095" w:rsidRDefault="007B48BD" w:rsidP="00FE360C">
      <w:pPr>
        <w:rPr>
          <w:b/>
          <w:sz w:val="24"/>
          <w:szCs w:val="24"/>
        </w:rPr>
      </w:pPr>
      <w:r w:rsidRPr="007B2095">
        <w:rPr>
          <w:b/>
          <w:sz w:val="24"/>
          <w:szCs w:val="24"/>
        </w:rPr>
        <w:lastRenderedPageBreak/>
        <w:t>Download Brochure</w:t>
      </w:r>
    </w:p>
    <w:p w:rsidR="00D143A9" w:rsidRPr="007B2095" w:rsidRDefault="00D143A9" w:rsidP="00B35E30">
      <w:pPr>
        <w:jc w:val="both"/>
        <w:rPr>
          <w:b/>
          <w:sz w:val="24"/>
          <w:szCs w:val="24"/>
          <w:u w:val="single"/>
        </w:rPr>
      </w:pPr>
    </w:p>
    <w:p w:rsidR="005F4E6F" w:rsidRPr="007B2095" w:rsidRDefault="005F4E6F" w:rsidP="005F4E6F">
      <w:pPr>
        <w:pStyle w:val="Heading1"/>
      </w:pPr>
      <w:r w:rsidRPr="007B2095">
        <w:t>Contact Us</w:t>
      </w:r>
    </w:p>
    <w:p w:rsidR="00FE360C" w:rsidRPr="007B2095" w:rsidRDefault="00FE360C" w:rsidP="00505FA7">
      <w:pPr>
        <w:spacing w:line="240" w:lineRule="auto"/>
        <w:ind w:left="720"/>
        <w:rPr>
          <w:sz w:val="24"/>
          <w:szCs w:val="24"/>
        </w:rPr>
      </w:pPr>
      <w:r w:rsidRPr="007B2095">
        <w:rPr>
          <w:b/>
          <w:sz w:val="24"/>
          <w:szCs w:val="24"/>
        </w:rPr>
        <w:t>Main Address:</w:t>
      </w:r>
      <w:r w:rsidR="004853DD" w:rsidRPr="007B2095">
        <w:rPr>
          <w:sz w:val="24"/>
          <w:szCs w:val="24"/>
        </w:rPr>
        <w:t xml:space="preserve"> </w:t>
      </w:r>
      <w:r w:rsidRPr="007B2095">
        <w:rPr>
          <w:sz w:val="24"/>
          <w:szCs w:val="24"/>
        </w:rPr>
        <w:t>11546 Vill</w:t>
      </w:r>
      <w:r w:rsidR="004853DD" w:rsidRPr="007B2095">
        <w:rPr>
          <w:sz w:val="24"/>
          <w:szCs w:val="24"/>
        </w:rPr>
        <w:t xml:space="preserve">age Ridge Road </w:t>
      </w:r>
      <w:r w:rsidRPr="007B2095">
        <w:rPr>
          <w:sz w:val="24"/>
          <w:szCs w:val="24"/>
        </w:rPr>
        <w:t>San Diego, CA  92131</w:t>
      </w:r>
      <w:r w:rsidRPr="007B2095">
        <w:rPr>
          <w:sz w:val="24"/>
          <w:szCs w:val="24"/>
        </w:rPr>
        <w:br/>
      </w:r>
      <w:r w:rsidRPr="007B2095">
        <w:rPr>
          <w:b/>
          <w:sz w:val="24"/>
          <w:szCs w:val="24"/>
        </w:rPr>
        <w:t>Phone:</w:t>
      </w:r>
      <w:r w:rsidRPr="007B2095">
        <w:rPr>
          <w:sz w:val="24"/>
          <w:szCs w:val="24"/>
        </w:rPr>
        <w:t xml:space="preserve"> 858.395.7899</w:t>
      </w:r>
      <w:r w:rsidRPr="007B2095">
        <w:rPr>
          <w:sz w:val="24"/>
          <w:szCs w:val="24"/>
        </w:rPr>
        <w:br/>
      </w:r>
      <w:r w:rsidRPr="007B2095">
        <w:rPr>
          <w:b/>
          <w:sz w:val="24"/>
          <w:szCs w:val="24"/>
        </w:rPr>
        <w:t>Fax:</w:t>
      </w:r>
      <w:r w:rsidR="004853DD" w:rsidRPr="007B2095">
        <w:rPr>
          <w:sz w:val="24"/>
          <w:szCs w:val="24"/>
        </w:rPr>
        <w:t xml:space="preserve"> 858.547.1515</w:t>
      </w:r>
      <w:r w:rsidR="004853DD" w:rsidRPr="007B2095">
        <w:rPr>
          <w:sz w:val="24"/>
          <w:szCs w:val="24"/>
        </w:rPr>
        <w:br/>
      </w:r>
      <w:r w:rsidR="004853DD" w:rsidRPr="007B2095">
        <w:rPr>
          <w:b/>
          <w:sz w:val="24"/>
          <w:szCs w:val="24"/>
        </w:rPr>
        <w:t>E</w:t>
      </w:r>
      <w:r w:rsidRPr="007B2095">
        <w:rPr>
          <w:b/>
          <w:sz w:val="24"/>
          <w:szCs w:val="24"/>
        </w:rPr>
        <w:t>mail:</w:t>
      </w:r>
      <w:r w:rsidRPr="007B2095">
        <w:rPr>
          <w:sz w:val="24"/>
          <w:szCs w:val="24"/>
        </w:rPr>
        <w:t xml:space="preserve"> info@cobroconsulting.com</w:t>
      </w:r>
    </w:p>
    <w:p w:rsidR="004853DD" w:rsidRPr="007B2095" w:rsidRDefault="004853DD" w:rsidP="004853DD">
      <w:pPr>
        <w:pStyle w:val="Heading2"/>
      </w:pPr>
    </w:p>
    <w:p w:rsidR="00FE360C" w:rsidRPr="007B2095" w:rsidRDefault="004853DD" w:rsidP="004853DD">
      <w:pPr>
        <w:pStyle w:val="Heading2"/>
      </w:pPr>
      <w:r w:rsidRPr="007B2095">
        <w:t>Links</w:t>
      </w:r>
    </w:p>
    <w:p w:rsidR="00FE360C" w:rsidRPr="007B2095" w:rsidRDefault="00FE360C" w:rsidP="00505FA7">
      <w:pPr>
        <w:spacing w:line="240" w:lineRule="auto"/>
        <w:ind w:left="360"/>
        <w:rPr>
          <w:b/>
          <w:sz w:val="24"/>
          <w:szCs w:val="24"/>
        </w:rPr>
      </w:pPr>
      <w:r w:rsidRPr="007B2095">
        <w:rPr>
          <w:b/>
          <w:sz w:val="24"/>
          <w:szCs w:val="24"/>
        </w:rPr>
        <w:t>Potential Clients:</w:t>
      </w:r>
    </w:p>
    <w:p w:rsidR="004853DD" w:rsidRPr="007B2095" w:rsidRDefault="004853DD" w:rsidP="00505FA7">
      <w:pPr>
        <w:pStyle w:val="ListParagraph"/>
        <w:numPr>
          <w:ilvl w:val="0"/>
          <w:numId w:val="8"/>
        </w:numPr>
        <w:spacing w:line="240" w:lineRule="auto"/>
        <w:ind w:left="1080"/>
        <w:rPr>
          <w:sz w:val="24"/>
          <w:szCs w:val="24"/>
        </w:rPr>
      </w:pPr>
      <w:r w:rsidRPr="007B2095">
        <w:rPr>
          <w:sz w:val="24"/>
          <w:szCs w:val="24"/>
        </w:rPr>
        <w:t>Request a quote link</w:t>
      </w:r>
    </w:p>
    <w:p w:rsidR="004853DD" w:rsidRPr="007B2095" w:rsidRDefault="00505FA7" w:rsidP="00505FA7">
      <w:pPr>
        <w:pStyle w:val="ListParagraph"/>
        <w:numPr>
          <w:ilvl w:val="0"/>
          <w:numId w:val="8"/>
        </w:numPr>
        <w:spacing w:line="240" w:lineRule="auto"/>
        <w:ind w:left="1080"/>
        <w:rPr>
          <w:sz w:val="24"/>
          <w:szCs w:val="24"/>
        </w:rPr>
      </w:pPr>
      <w:r w:rsidRPr="007B2095">
        <w:rPr>
          <w:sz w:val="24"/>
          <w:szCs w:val="24"/>
        </w:rPr>
        <w:t>Program i</w:t>
      </w:r>
      <w:r w:rsidR="004853DD" w:rsidRPr="007B2095">
        <w:rPr>
          <w:sz w:val="24"/>
          <w:szCs w:val="24"/>
        </w:rPr>
        <w:t>nformation Link</w:t>
      </w:r>
    </w:p>
    <w:p w:rsidR="00FE360C" w:rsidRPr="007B2095" w:rsidRDefault="00505FA7" w:rsidP="00505FA7">
      <w:pPr>
        <w:pStyle w:val="ListParagraph"/>
        <w:numPr>
          <w:ilvl w:val="0"/>
          <w:numId w:val="8"/>
        </w:numPr>
        <w:spacing w:line="240" w:lineRule="auto"/>
        <w:ind w:left="1080"/>
        <w:rPr>
          <w:sz w:val="24"/>
          <w:szCs w:val="24"/>
        </w:rPr>
      </w:pPr>
      <w:r w:rsidRPr="007B2095">
        <w:rPr>
          <w:sz w:val="24"/>
          <w:szCs w:val="24"/>
        </w:rPr>
        <w:t>Request a d</w:t>
      </w:r>
      <w:r w:rsidR="00FE360C" w:rsidRPr="007B2095">
        <w:rPr>
          <w:sz w:val="24"/>
          <w:szCs w:val="24"/>
        </w:rPr>
        <w:t>emo</w:t>
      </w:r>
      <w:r w:rsidRPr="007B2095">
        <w:rPr>
          <w:sz w:val="24"/>
          <w:szCs w:val="24"/>
        </w:rPr>
        <w:t xml:space="preserve"> link</w:t>
      </w:r>
      <w:r w:rsidR="00FE360C" w:rsidRPr="007B2095">
        <w:rPr>
          <w:sz w:val="24"/>
          <w:szCs w:val="24"/>
        </w:rPr>
        <w:br/>
      </w:r>
    </w:p>
    <w:p w:rsidR="004853DD" w:rsidRPr="007B2095" w:rsidRDefault="00FE360C" w:rsidP="00505FA7">
      <w:pPr>
        <w:spacing w:line="240" w:lineRule="auto"/>
        <w:ind w:left="360"/>
        <w:rPr>
          <w:b/>
          <w:sz w:val="24"/>
          <w:szCs w:val="24"/>
        </w:rPr>
      </w:pPr>
      <w:r w:rsidRPr="007B2095">
        <w:rPr>
          <w:b/>
          <w:sz w:val="24"/>
          <w:szCs w:val="24"/>
        </w:rPr>
        <w:t>Current Clients:</w:t>
      </w:r>
    </w:p>
    <w:p w:rsidR="004853DD" w:rsidRPr="007B2095" w:rsidRDefault="004853DD" w:rsidP="00505FA7">
      <w:pPr>
        <w:pStyle w:val="ListParagraph"/>
        <w:numPr>
          <w:ilvl w:val="0"/>
          <w:numId w:val="9"/>
        </w:numPr>
        <w:spacing w:line="240" w:lineRule="auto"/>
        <w:ind w:left="1080"/>
        <w:rPr>
          <w:b/>
          <w:sz w:val="24"/>
          <w:szCs w:val="24"/>
        </w:rPr>
      </w:pPr>
      <w:r w:rsidRPr="007B2095">
        <w:rPr>
          <w:sz w:val="24"/>
          <w:szCs w:val="24"/>
        </w:rPr>
        <w:t>Request a training</w:t>
      </w:r>
    </w:p>
    <w:p w:rsidR="00D127F1" w:rsidRPr="007B2095" w:rsidRDefault="004853DD" w:rsidP="00505FA7">
      <w:pPr>
        <w:pStyle w:val="ListParagraph"/>
        <w:numPr>
          <w:ilvl w:val="0"/>
          <w:numId w:val="9"/>
        </w:numPr>
        <w:spacing w:line="240" w:lineRule="auto"/>
        <w:ind w:left="1080"/>
        <w:rPr>
          <w:b/>
          <w:sz w:val="24"/>
          <w:szCs w:val="24"/>
        </w:rPr>
      </w:pPr>
      <w:r w:rsidRPr="007B2095">
        <w:rPr>
          <w:sz w:val="24"/>
          <w:szCs w:val="24"/>
        </w:rPr>
        <w:t>C</w:t>
      </w:r>
      <w:r w:rsidR="00505FA7" w:rsidRPr="007B2095">
        <w:rPr>
          <w:sz w:val="24"/>
          <w:szCs w:val="24"/>
        </w:rPr>
        <w:t>ontact s</w:t>
      </w:r>
      <w:r w:rsidR="00FE360C" w:rsidRPr="007B2095">
        <w:rPr>
          <w:sz w:val="24"/>
          <w:szCs w:val="24"/>
        </w:rPr>
        <w:t>upport</w:t>
      </w:r>
    </w:p>
    <w:sectPr w:rsidR="00D127F1" w:rsidRPr="007B2095" w:rsidSect="00441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D1AFF"/>
    <w:multiLevelType w:val="hybridMultilevel"/>
    <w:tmpl w:val="D678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07C08"/>
    <w:multiLevelType w:val="hybridMultilevel"/>
    <w:tmpl w:val="38BCE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942D95"/>
    <w:multiLevelType w:val="hybridMultilevel"/>
    <w:tmpl w:val="D040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AA5983"/>
    <w:multiLevelType w:val="hybridMultilevel"/>
    <w:tmpl w:val="84AAD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2E7304"/>
    <w:multiLevelType w:val="hybridMultilevel"/>
    <w:tmpl w:val="66E2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49031C"/>
    <w:multiLevelType w:val="hybridMultilevel"/>
    <w:tmpl w:val="EB165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9C371E"/>
    <w:multiLevelType w:val="hybridMultilevel"/>
    <w:tmpl w:val="70BEA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1E6734"/>
    <w:multiLevelType w:val="hybridMultilevel"/>
    <w:tmpl w:val="E1D0A9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9F9161E"/>
    <w:multiLevelType w:val="hybridMultilevel"/>
    <w:tmpl w:val="55C4B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7"/>
  </w:num>
  <w:num w:numId="5">
    <w:abstractNumId w:val="0"/>
  </w:num>
  <w:num w:numId="6">
    <w:abstractNumId w:val="4"/>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127F1"/>
    <w:rsid w:val="00000B5E"/>
    <w:rsid w:val="00037809"/>
    <w:rsid w:val="00144F96"/>
    <w:rsid w:val="001D47CE"/>
    <w:rsid w:val="00226CCE"/>
    <w:rsid w:val="00244861"/>
    <w:rsid w:val="00275E71"/>
    <w:rsid w:val="00296712"/>
    <w:rsid w:val="002F20D0"/>
    <w:rsid w:val="00336A05"/>
    <w:rsid w:val="00410C52"/>
    <w:rsid w:val="00441137"/>
    <w:rsid w:val="004853DD"/>
    <w:rsid w:val="0050160F"/>
    <w:rsid w:val="00505FA7"/>
    <w:rsid w:val="005533C7"/>
    <w:rsid w:val="005F4E6F"/>
    <w:rsid w:val="00652DF3"/>
    <w:rsid w:val="00717988"/>
    <w:rsid w:val="007369F8"/>
    <w:rsid w:val="00742654"/>
    <w:rsid w:val="00777482"/>
    <w:rsid w:val="007B2095"/>
    <w:rsid w:val="007B48BD"/>
    <w:rsid w:val="007C1ECE"/>
    <w:rsid w:val="008512AB"/>
    <w:rsid w:val="009148A7"/>
    <w:rsid w:val="00A34FE2"/>
    <w:rsid w:val="00AF6367"/>
    <w:rsid w:val="00B35E30"/>
    <w:rsid w:val="00BE297C"/>
    <w:rsid w:val="00CA1AC7"/>
    <w:rsid w:val="00D127F1"/>
    <w:rsid w:val="00D143A9"/>
    <w:rsid w:val="00E04810"/>
    <w:rsid w:val="00E20C4D"/>
    <w:rsid w:val="00EE25DA"/>
    <w:rsid w:val="00F42883"/>
    <w:rsid w:val="00FB2DCD"/>
    <w:rsid w:val="00FE3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137"/>
  </w:style>
  <w:style w:type="paragraph" w:styleId="Heading1">
    <w:name w:val="heading 1"/>
    <w:basedOn w:val="Normal"/>
    <w:next w:val="Normal"/>
    <w:link w:val="Heading1Char"/>
    <w:uiPriority w:val="9"/>
    <w:qFormat/>
    <w:rsid w:val="005F4E6F"/>
    <w:pPr>
      <w:outlineLvl w:val="0"/>
    </w:pPr>
    <w:rPr>
      <w:b/>
      <w:sz w:val="32"/>
      <w:szCs w:val="32"/>
      <w:u w:val="single"/>
    </w:rPr>
  </w:style>
  <w:style w:type="paragraph" w:styleId="Heading2">
    <w:name w:val="heading 2"/>
    <w:basedOn w:val="Normal"/>
    <w:link w:val="Heading2Char"/>
    <w:uiPriority w:val="9"/>
    <w:qFormat/>
    <w:rsid w:val="005F4E6F"/>
    <w:pPr>
      <w:jc w:val="both"/>
      <w:outlineLvl w:val="1"/>
    </w:pPr>
    <w:rPr>
      <w:b/>
      <w:sz w:val="28"/>
      <w:szCs w:val="28"/>
    </w:rPr>
  </w:style>
  <w:style w:type="paragraph" w:styleId="Heading3">
    <w:name w:val="heading 3"/>
    <w:basedOn w:val="Normal"/>
    <w:link w:val="Heading3Char"/>
    <w:uiPriority w:val="9"/>
    <w:qFormat/>
    <w:rsid w:val="00D127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7F1"/>
    <w:pPr>
      <w:ind w:left="720"/>
      <w:contextualSpacing/>
    </w:pPr>
  </w:style>
  <w:style w:type="character" w:customStyle="1" w:styleId="Heading2Char">
    <w:name w:val="Heading 2 Char"/>
    <w:basedOn w:val="DefaultParagraphFont"/>
    <w:link w:val="Heading2"/>
    <w:uiPriority w:val="9"/>
    <w:rsid w:val="005F4E6F"/>
    <w:rPr>
      <w:b/>
      <w:sz w:val="28"/>
      <w:szCs w:val="28"/>
    </w:rPr>
  </w:style>
  <w:style w:type="character" w:customStyle="1" w:styleId="Heading3Char">
    <w:name w:val="Heading 3 Char"/>
    <w:basedOn w:val="DefaultParagraphFont"/>
    <w:link w:val="Heading3"/>
    <w:uiPriority w:val="9"/>
    <w:rsid w:val="00D127F1"/>
    <w:rPr>
      <w:rFonts w:ascii="Times New Roman" w:eastAsia="Times New Roman" w:hAnsi="Times New Roman" w:cs="Times New Roman"/>
      <w:b/>
      <w:bCs/>
      <w:sz w:val="27"/>
      <w:szCs w:val="27"/>
    </w:rPr>
  </w:style>
  <w:style w:type="paragraph" w:styleId="NormalWeb">
    <w:name w:val="Normal (Web)"/>
    <w:basedOn w:val="Normal"/>
    <w:uiPriority w:val="99"/>
    <w:unhideWhenUsed/>
    <w:rsid w:val="00D127F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12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7F1"/>
    <w:rPr>
      <w:rFonts w:ascii="Tahoma" w:hAnsi="Tahoma" w:cs="Tahoma"/>
      <w:sz w:val="16"/>
      <w:szCs w:val="16"/>
    </w:rPr>
  </w:style>
  <w:style w:type="character" w:styleId="Hyperlink">
    <w:name w:val="Hyperlink"/>
    <w:basedOn w:val="DefaultParagraphFont"/>
    <w:uiPriority w:val="99"/>
    <w:unhideWhenUsed/>
    <w:rsid w:val="00D127F1"/>
    <w:rPr>
      <w:color w:val="0000FF"/>
      <w:u w:val="single"/>
    </w:rPr>
  </w:style>
  <w:style w:type="character" w:customStyle="1" w:styleId="apple-converted-space">
    <w:name w:val="apple-converted-space"/>
    <w:basedOn w:val="DefaultParagraphFont"/>
    <w:rsid w:val="00D127F1"/>
  </w:style>
  <w:style w:type="paragraph" w:styleId="HTMLPreformatted">
    <w:name w:val="HTML Preformatted"/>
    <w:basedOn w:val="Normal"/>
    <w:link w:val="HTMLPreformattedChar1"/>
    <w:rsid w:val="0022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color w:val="000000"/>
      <w:sz w:val="18"/>
      <w:szCs w:val="18"/>
    </w:rPr>
  </w:style>
  <w:style w:type="character" w:customStyle="1" w:styleId="HTMLPreformattedChar">
    <w:name w:val="HTML Preformatted Char"/>
    <w:basedOn w:val="DefaultParagraphFont"/>
    <w:uiPriority w:val="99"/>
    <w:semiHidden/>
    <w:rsid w:val="00226CCE"/>
    <w:rPr>
      <w:rFonts w:ascii="Consolas" w:hAnsi="Consolas" w:cs="Consolas"/>
      <w:sz w:val="20"/>
      <w:szCs w:val="20"/>
    </w:rPr>
  </w:style>
  <w:style w:type="character" w:customStyle="1" w:styleId="HTMLPreformattedChar1">
    <w:name w:val="HTML Preformatted Char1"/>
    <w:link w:val="HTMLPreformatted"/>
    <w:locked/>
    <w:rsid w:val="00226CCE"/>
    <w:rPr>
      <w:rFonts w:ascii="Courier New" w:eastAsia="Times New Roman" w:hAnsi="Courier New" w:cs="Times New Roman"/>
      <w:color w:val="000000"/>
      <w:sz w:val="18"/>
      <w:szCs w:val="18"/>
    </w:rPr>
  </w:style>
  <w:style w:type="paragraph" w:styleId="BodyText">
    <w:name w:val="Body Text"/>
    <w:basedOn w:val="Normal"/>
    <w:link w:val="BodyTextChar"/>
    <w:rsid w:val="00336A05"/>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jc w:val="both"/>
    </w:pPr>
    <w:rPr>
      <w:rFonts w:ascii="Arial" w:eastAsia="Times New Roman" w:hAnsi="Arial" w:cs="Times New Roman"/>
      <w:snapToGrid w:val="0"/>
      <w:sz w:val="20"/>
      <w:szCs w:val="20"/>
    </w:rPr>
  </w:style>
  <w:style w:type="character" w:customStyle="1" w:styleId="BodyTextChar">
    <w:name w:val="Body Text Char"/>
    <w:basedOn w:val="DefaultParagraphFont"/>
    <w:link w:val="BodyText"/>
    <w:rsid w:val="00336A05"/>
    <w:rPr>
      <w:rFonts w:ascii="Arial" w:eastAsia="Times New Roman" w:hAnsi="Arial" w:cs="Times New Roman"/>
      <w:snapToGrid w:val="0"/>
      <w:sz w:val="20"/>
      <w:szCs w:val="20"/>
    </w:rPr>
  </w:style>
  <w:style w:type="character" w:styleId="Strong">
    <w:name w:val="Strong"/>
    <w:basedOn w:val="DefaultParagraphFont"/>
    <w:uiPriority w:val="22"/>
    <w:qFormat/>
    <w:rsid w:val="00B35E30"/>
    <w:rPr>
      <w:b/>
      <w:bCs/>
    </w:rPr>
  </w:style>
  <w:style w:type="paragraph" w:customStyle="1" w:styleId="Default">
    <w:name w:val="Default"/>
    <w:rsid w:val="00244861"/>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aliases w:val="Resumes"/>
    <w:next w:val="Normal"/>
    <w:qFormat/>
    <w:rsid w:val="00244861"/>
    <w:pPr>
      <w:spacing w:after="0" w:line="240" w:lineRule="auto"/>
    </w:pPr>
    <w:rPr>
      <w:rFonts w:ascii="Calibri" w:eastAsia="Times New Roman" w:hAnsi="Calibri" w:cs="Times New Roman"/>
    </w:rPr>
  </w:style>
  <w:style w:type="character" w:customStyle="1" w:styleId="Heading1Char">
    <w:name w:val="Heading 1 Char"/>
    <w:basedOn w:val="DefaultParagraphFont"/>
    <w:link w:val="Heading1"/>
    <w:uiPriority w:val="9"/>
    <w:rsid w:val="005F4E6F"/>
    <w:rPr>
      <w:b/>
      <w:sz w:val="32"/>
      <w:szCs w:val="32"/>
      <w:u w:val="single"/>
    </w:rPr>
  </w:style>
  <w:style w:type="paragraph" w:styleId="TOCHeading">
    <w:name w:val="TOC Heading"/>
    <w:basedOn w:val="Heading1"/>
    <w:next w:val="Normal"/>
    <w:uiPriority w:val="39"/>
    <w:semiHidden/>
    <w:unhideWhenUsed/>
    <w:qFormat/>
    <w:rsid w:val="007B48BD"/>
    <w:pPr>
      <w:keepNext/>
      <w:keepLines/>
      <w:spacing w:before="480" w:after="0"/>
      <w:outlineLvl w:val="9"/>
    </w:pPr>
    <w:rPr>
      <w:rFonts w:asciiTheme="majorHAnsi" w:eastAsiaTheme="majorEastAsia" w:hAnsiTheme="majorHAnsi" w:cstheme="majorBidi"/>
      <w:bCs/>
      <w:color w:val="365F91" w:themeColor="accent1" w:themeShade="BF"/>
      <w:sz w:val="28"/>
      <w:szCs w:val="28"/>
      <w:u w:val="none"/>
    </w:rPr>
  </w:style>
  <w:style w:type="paragraph" w:styleId="TOC1">
    <w:name w:val="toc 1"/>
    <w:basedOn w:val="Normal"/>
    <w:next w:val="Normal"/>
    <w:autoRedefine/>
    <w:uiPriority w:val="39"/>
    <w:unhideWhenUsed/>
    <w:rsid w:val="007B48BD"/>
    <w:pPr>
      <w:spacing w:after="100"/>
    </w:pPr>
  </w:style>
  <w:style w:type="paragraph" w:styleId="TOC2">
    <w:name w:val="toc 2"/>
    <w:basedOn w:val="Normal"/>
    <w:next w:val="Normal"/>
    <w:autoRedefine/>
    <w:uiPriority w:val="39"/>
    <w:unhideWhenUsed/>
    <w:rsid w:val="007B48B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92380">
      <w:bodyDiv w:val="1"/>
      <w:marLeft w:val="0"/>
      <w:marRight w:val="0"/>
      <w:marTop w:val="0"/>
      <w:marBottom w:val="0"/>
      <w:divBdr>
        <w:top w:val="none" w:sz="0" w:space="0" w:color="auto"/>
        <w:left w:val="none" w:sz="0" w:space="0" w:color="auto"/>
        <w:bottom w:val="none" w:sz="0" w:space="0" w:color="auto"/>
        <w:right w:val="none" w:sz="0" w:space="0" w:color="auto"/>
      </w:divBdr>
    </w:div>
    <w:div w:id="496307694">
      <w:bodyDiv w:val="1"/>
      <w:marLeft w:val="0"/>
      <w:marRight w:val="0"/>
      <w:marTop w:val="0"/>
      <w:marBottom w:val="0"/>
      <w:divBdr>
        <w:top w:val="none" w:sz="0" w:space="0" w:color="auto"/>
        <w:left w:val="none" w:sz="0" w:space="0" w:color="auto"/>
        <w:bottom w:val="none" w:sz="0" w:space="0" w:color="auto"/>
        <w:right w:val="none" w:sz="0" w:space="0" w:color="auto"/>
      </w:divBdr>
      <w:divsChild>
        <w:div w:id="1270971648">
          <w:marLeft w:val="0"/>
          <w:marRight w:val="0"/>
          <w:marTop w:val="0"/>
          <w:marBottom w:val="0"/>
          <w:divBdr>
            <w:top w:val="none" w:sz="0" w:space="0" w:color="auto"/>
            <w:left w:val="none" w:sz="0" w:space="0" w:color="auto"/>
            <w:bottom w:val="none" w:sz="0" w:space="0" w:color="auto"/>
            <w:right w:val="none" w:sz="0" w:space="0" w:color="auto"/>
          </w:divBdr>
        </w:div>
      </w:divsChild>
    </w:div>
    <w:div w:id="735133548">
      <w:bodyDiv w:val="1"/>
      <w:marLeft w:val="0"/>
      <w:marRight w:val="0"/>
      <w:marTop w:val="0"/>
      <w:marBottom w:val="0"/>
      <w:divBdr>
        <w:top w:val="none" w:sz="0" w:space="0" w:color="auto"/>
        <w:left w:val="none" w:sz="0" w:space="0" w:color="auto"/>
        <w:bottom w:val="none" w:sz="0" w:space="0" w:color="auto"/>
        <w:right w:val="none" w:sz="0" w:space="0" w:color="auto"/>
      </w:divBdr>
      <w:divsChild>
        <w:div w:id="70660491">
          <w:marLeft w:val="0"/>
          <w:marRight w:val="0"/>
          <w:marTop w:val="0"/>
          <w:marBottom w:val="0"/>
          <w:divBdr>
            <w:top w:val="none" w:sz="0" w:space="0" w:color="auto"/>
            <w:left w:val="none" w:sz="0" w:space="0" w:color="auto"/>
            <w:bottom w:val="single" w:sz="6" w:space="0" w:color="0D77B9"/>
            <w:right w:val="none" w:sz="0" w:space="0" w:color="auto"/>
          </w:divBdr>
          <w:divsChild>
            <w:div w:id="785081831">
              <w:marLeft w:val="0"/>
              <w:marRight w:val="0"/>
              <w:marTop w:val="0"/>
              <w:marBottom w:val="0"/>
              <w:divBdr>
                <w:top w:val="none" w:sz="0" w:space="0" w:color="auto"/>
                <w:left w:val="none" w:sz="0" w:space="0" w:color="auto"/>
                <w:bottom w:val="none" w:sz="0" w:space="0" w:color="auto"/>
                <w:right w:val="none" w:sz="0" w:space="0" w:color="auto"/>
              </w:divBdr>
            </w:div>
          </w:divsChild>
        </w:div>
        <w:div w:id="306276557">
          <w:marLeft w:val="0"/>
          <w:marRight w:val="0"/>
          <w:marTop w:val="0"/>
          <w:marBottom w:val="0"/>
          <w:divBdr>
            <w:top w:val="single" w:sz="6" w:space="0" w:color="0D77B9"/>
            <w:left w:val="none" w:sz="0" w:space="0" w:color="auto"/>
            <w:bottom w:val="none" w:sz="0" w:space="0" w:color="auto"/>
            <w:right w:val="none" w:sz="0" w:space="0" w:color="auto"/>
          </w:divBdr>
          <w:divsChild>
            <w:div w:id="725566074">
              <w:marLeft w:val="0"/>
              <w:marRight w:val="0"/>
              <w:marTop w:val="0"/>
              <w:marBottom w:val="0"/>
              <w:divBdr>
                <w:top w:val="none" w:sz="0" w:space="0" w:color="auto"/>
                <w:left w:val="none" w:sz="0" w:space="0" w:color="auto"/>
                <w:bottom w:val="none" w:sz="0" w:space="0" w:color="auto"/>
                <w:right w:val="none" w:sz="0" w:space="0" w:color="auto"/>
              </w:divBdr>
            </w:div>
            <w:div w:id="1412190484">
              <w:marLeft w:val="0"/>
              <w:marRight w:val="0"/>
              <w:marTop w:val="0"/>
              <w:marBottom w:val="0"/>
              <w:divBdr>
                <w:top w:val="none" w:sz="0" w:space="0" w:color="auto"/>
                <w:left w:val="none" w:sz="0" w:space="0" w:color="auto"/>
                <w:bottom w:val="none" w:sz="0" w:space="0" w:color="auto"/>
                <w:right w:val="none" w:sz="0" w:space="0" w:color="auto"/>
              </w:divBdr>
            </w:div>
          </w:divsChild>
        </w:div>
        <w:div w:id="1690598089">
          <w:marLeft w:val="0"/>
          <w:marRight w:val="0"/>
          <w:marTop w:val="0"/>
          <w:marBottom w:val="0"/>
          <w:divBdr>
            <w:top w:val="none" w:sz="0" w:space="0" w:color="auto"/>
            <w:left w:val="none" w:sz="0" w:space="0" w:color="auto"/>
            <w:bottom w:val="none" w:sz="0" w:space="0" w:color="auto"/>
            <w:right w:val="none" w:sz="0" w:space="0" w:color="auto"/>
          </w:divBdr>
          <w:divsChild>
            <w:div w:id="10235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0802">
      <w:bodyDiv w:val="1"/>
      <w:marLeft w:val="0"/>
      <w:marRight w:val="0"/>
      <w:marTop w:val="0"/>
      <w:marBottom w:val="0"/>
      <w:divBdr>
        <w:top w:val="none" w:sz="0" w:space="0" w:color="auto"/>
        <w:left w:val="none" w:sz="0" w:space="0" w:color="auto"/>
        <w:bottom w:val="none" w:sz="0" w:space="0" w:color="auto"/>
        <w:right w:val="none" w:sz="0" w:space="0" w:color="auto"/>
      </w:divBdr>
      <w:divsChild>
        <w:div w:id="433940966">
          <w:marLeft w:val="0"/>
          <w:marRight w:val="0"/>
          <w:marTop w:val="0"/>
          <w:marBottom w:val="0"/>
          <w:divBdr>
            <w:top w:val="none" w:sz="0" w:space="0" w:color="auto"/>
            <w:left w:val="none" w:sz="0" w:space="0" w:color="auto"/>
            <w:bottom w:val="none" w:sz="0" w:space="0" w:color="auto"/>
            <w:right w:val="none" w:sz="0" w:space="0" w:color="auto"/>
          </w:divBdr>
        </w:div>
      </w:divsChild>
    </w:div>
    <w:div w:id="214253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9547EE-2762-45C3-BB71-EAEBC8109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1</Pages>
  <Words>3650</Words>
  <Characters>20805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Carina</dc:creator>
  <cp:keywords/>
  <dc:description/>
  <cp:lastModifiedBy>~</cp:lastModifiedBy>
  <cp:revision>18</cp:revision>
  <dcterms:created xsi:type="dcterms:W3CDTF">2013-08-14T19:10:00Z</dcterms:created>
  <dcterms:modified xsi:type="dcterms:W3CDTF">2014-04-23T22:46:00Z</dcterms:modified>
</cp:coreProperties>
</file>